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464E" w14:textId="77777777" w:rsidR="00091DF6" w:rsidRDefault="00091DF6" w:rsidP="00091DF6">
      <w:pPr>
        <w:pStyle w:val="ac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Вопрос 1-10: Навыки набора текста на клавиатуре</w:t>
      </w:r>
    </w:p>
    <w:p w14:paraId="7B400655" w14:textId="77777777" w:rsidR="00091DF6" w:rsidRDefault="00091DF6" w:rsidP="00091DF6">
      <w:pPr>
        <w:pStyle w:val="ac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Какая клавиша находится непосредственно под буквой "P" на клавиатуре?</w:t>
      </w:r>
    </w:p>
    <w:p w14:paraId="623FEF93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a) Enter</w:t>
      </w:r>
      <w:r>
        <w:rPr>
          <w:rFonts w:ascii="Segoe UI" w:hAnsi="Segoe UI" w:cs="Segoe UI"/>
          <w:color w:val="0D0D0D"/>
        </w:rPr>
        <w:br/>
        <w:t>b) Shift</w:t>
      </w:r>
      <w:r>
        <w:rPr>
          <w:rFonts w:ascii="Segoe UI" w:hAnsi="Segoe UI" w:cs="Segoe UI"/>
          <w:color w:val="0D0D0D"/>
        </w:rPr>
        <w:br/>
        <w:t>c) Caps Lock</w:t>
      </w:r>
      <w:r>
        <w:rPr>
          <w:rFonts w:ascii="Segoe UI" w:hAnsi="Segoe UI" w:cs="Segoe UI"/>
          <w:color w:val="0D0D0D"/>
        </w:rPr>
        <w:br/>
        <w:t>d) Backspace</w:t>
      </w:r>
    </w:p>
    <w:p w14:paraId="49D6CE9E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Ответ: a) Enter</w:t>
      </w:r>
      <w:r>
        <w:rPr>
          <w:rFonts w:ascii="Segoe UI" w:hAnsi="Segoe UI" w:cs="Segoe UI"/>
          <w:color w:val="0D0D0D"/>
        </w:rPr>
        <w:br/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t>Краткое объяснение: Клавиша Enter располагается ниже буквы "P" и используется для перехода на новую строку или подтверждения ввода.</w:t>
      </w:r>
    </w:p>
    <w:p w14:paraId="50C152AC" w14:textId="77777777" w:rsidR="00091DF6" w:rsidRDefault="00091DF6" w:rsidP="00091DF6">
      <w:pPr>
        <w:pStyle w:val="ac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Какая клавиша используется для ввода заглавных букв?</w:t>
      </w:r>
    </w:p>
    <w:p w14:paraId="238D7112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a) Caps Lock</w:t>
      </w:r>
      <w:r>
        <w:rPr>
          <w:rFonts w:ascii="Segoe UI" w:hAnsi="Segoe UI" w:cs="Segoe UI"/>
          <w:color w:val="0D0D0D"/>
        </w:rPr>
        <w:br/>
        <w:t>b) Shift</w:t>
      </w:r>
      <w:r>
        <w:rPr>
          <w:rFonts w:ascii="Segoe UI" w:hAnsi="Segoe UI" w:cs="Segoe UI"/>
          <w:color w:val="0D0D0D"/>
        </w:rPr>
        <w:br/>
        <w:t>c) Tab</w:t>
      </w:r>
      <w:r>
        <w:rPr>
          <w:rFonts w:ascii="Segoe UI" w:hAnsi="Segoe UI" w:cs="Segoe UI"/>
          <w:color w:val="0D0D0D"/>
        </w:rPr>
        <w:br/>
        <w:t>d) Ctrl</w:t>
      </w:r>
    </w:p>
    <w:p w14:paraId="04377830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Ответ: b) Shift</w:t>
      </w:r>
      <w:r>
        <w:rPr>
          <w:rFonts w:ascii="Segoe UI" w:hAnsi="Segoe UI" w:cs="Segoe UI"/>
          <w:color w:val="0D0D0D"/>
        </w:rPr>
        <w:br/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t>Краткое объяснение: Клавиша Shift используется для временного переключения на ввод заглавных букв.</w:t>
      </w:r>
    </w:p>
    <w:p w14:paraId="5F0A8933" w14:textId="77777777" w:rsidR="00091DF6" w:rsidRDefault="00091DF6" w:rsidP="00091DF6">
      <w:pPr>
        <w:pStyle w:val="ac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Что произойдет, если нажать клавишу Tab?</w:t>
      </w:r>
    </w:p>
    <w:p w14:paraId="323E5979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a) Удалится символ перед курсором</w:t>
      </w:r>
      <w:r>
        <w:rPr>
          <w:rFonts w:ascii="Segoe UI" w:hAnsi="Segoe UI" w:cs="Segoe UI"/>
          <w:color w:val="0D0D0D"/>
        </w:rPr>
        <w:br/>
        <w:t>b) Вставится пробел</w:t>
      </w:r>
      <w:r>
        <w:rPr>
          <w:rFonts w:ascii="Segoe UI" w:hAnsi="Segoe UI" w:cs="Segoe UI"/>
          <w:color w:val="0D0D0D"/>
        </w:rPr>
        <w:br/>
        <w:t>c) Сделается отступ на несколько пробелов</w:t>
      </w:r>
      <w:r>
        <w:rPr>
          <w:rFonts w:ascii="Segoe UI" w:hAnsi="Segoe UI" w:cs="Segoe UI"/>
          <w:color w:val="0D0D0D"/>
        </w:rPr>
        <w:br/>
        <w:t>d) Курсор переместится в начало строки</w:t>
      </w:r>
    </w:p>
    <w:p w14:paraId="1CFB38AC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Ответ: c) Сделается отступ на несколько пробелов</w:t>
      </w:r>
      <w:r>
        <w:rPr>
          <w:rFonts w:ascii="Segoe UI" w:hAnsi="Segoe UI" w:cs="Segoe UI"/>
          <w:color w:val="0D0D0D"/>
        </w:rPr>
        <w:br/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t>Краткое объяснение: Клавиша Tab используется для создания отступа в тексте.</w:t>
      </w:r>
    </w:p>
    <w:p w14:paraId="6CB9DD6C" w14:textId="77777777" w:rsidR="00091DF6" w:rsidRDefault="00091DF6" w:rsidP="00091DF6">
      <w:pPr>
        <w:pStyle w:val="ac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Какая клавиша используется для удаления символа справа от курсора?</w:t>
      </w:r>
    </w:p>
    <w:p w14:paraId="31706841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a) Backspace</w:t>
      </w:r>
      <w:r>
        <w:rPr>
          <w:rFonts w:ascii="Segoe UI" w:hAnsi="Segoe UI" w:cs="Segoe UI"/>
          <w:color w:val="0D0D0D"/>
        </w:rPr>
        <w:br/>
        <w:t>b) Delete</w:t>
      </w:r>
      <w:r>
        <w:rPr>
          <w:rFonts w:ascii="Segoe UI" w:hAnsi="Segoe UI" w:cs="Segoe UI"/>
          <w:color w:val="0D0D0D"/>
        </w:rPr>
        <w:br/>
        <w:t>c) Ctrl</w:t>
      </w:r>
      <w:r>
        <w:rPr>
          <w:rFonts w:ascii="Segoe UI" w:hAnsi="Segoe UI" w:cs="Segoe UI"/>
          <w:color w:val="0D0D0D"/>
        </w:rPr>
        <w:br/>
        <w:t>d) Alt</w:t>
      </w:r>
    </w:p>
    <w:p w14:paraId="405C4E5E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Ответ: b) Delete</w:t>
      </w:r>
      <w:r>
        <w:rPr>
          <w:rFonts w:ascii="Segoe UI" w:hAnsi="Segoe UI" w:cs="Segoe UI"/>
          <w:color w:val="0D0D0D"/>
        </w:rPr>
        <w:br/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t>Краткое объяснение: Клавиша Delete удаляет символ справа от текущего положения курсора.</w:t>
      </w:r>
    </w:p>
    <w:p w14:paraId="3037544D" w14:textId="77777777" w:rsidR="00091DF6" w:rsidRDefault="00091DF6" w:rsidP="00091DF6">
      <w:pPr>
        <w:pStyle w:val="ac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Как активировать режим Caps Lock?</w:t>
      </w:r>
    </w:p>
    <w:p w14:paraId="55A9D3E1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a) Alt</w:t>
      </w:r>
      <w:r>
        <w:rPr>
          <w:rFonts w:ascii="Segoe UI" w:hAnsi="Segoe UI" w:cs="Segoe UI"/>
          <w:color w:val="0D0D0D"/>
        </w:rPr>
        <w:br/>
        <w:t>b) Caps Lock</w:t>
      </w:r>
      <w:r>
        <w:rPr>
          <w:rFonts w:ascii="Segoe UI" w:hAnsi="Segoe UI" w:cs="Segoe UI"/>
          <w:color w:val="0D0D0D"/>
        </w:rPr>
        <w:br/>
        <w:t>c) Shift</w:t>
      </w:r>
      <w:r>
        <w:rPr>
          <w:rFonts w:ascii="Segoe UI" w:hAnsi="Segoe UI" w:cs="Segoe UI"/>
          <w:color w:val="0D0D0D"/>
        </w:rPr>
        <w:br/>
        <w:t>d) Ctrl</w:t>
      </w:r>
    </w:p>
    <w:p w14:paraId="6F324AA2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Ответ: b) Caps Lock</w:t>
      </w:r>
      <w:r>
        <w:rPr>
          <w:rFonts w:ascii="Segoe UI" w:hAnsi="Segoe UI" w:cs="Segoe UI"/>
          <w:color w:val="0D0D0D"/>
        </w:rPr>
        <w:br/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Краткое объяснение: Клавиша Caps Lock используется для включения </w:t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lastRenderedPageBreak/>
        <w:t>режима, при котором все буквы вводятся заглавными, пока режим не будет выключен.</w:t>
      </w:r>
    </w:p>
    <w:p w14:paraId="77661844" w14:textId="77777777" w:rsidR="00091DF6" w:rsidRDefault="00091DF6" w:rsidP="00091DF6">
      <w:pPr>
        <w:pStyle w:val="ac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Каким образом можно переместить курсор в начало строки?</w:t>
      </w:r>
    </w:p>
    <w:p w14:paraId="22BDECCE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a) Home</w:t>
      </w:r>
      <w:r>
        <w:rPr>
          <w:rFonts w:ascii="Segoe UI" w:hAnsi="Segoe UI" w:cs="Segoe UI"/>
          <w:color w:val="0D0D0D"/>
        </w:rPr>
        <w:br/>
        <w:t>b) End</w:t>
      </w:r>
      <w:r>
        <w:rPr>
          <w:rFonts w:ascii="Segoe UI" w:hAnsi="Segoe UI" w:cs="Segoe UI"/>
          <w:color w:val="0D0D0D"/>
        </w:rPr>
        <w:br/>
        <w:t>c) Ctrl + Left Arrow</w:t>
      </w:r>
      <w:r>
        <w:rPr>
          <w:rFonts w:ascii="Segoe UI" w:hAnsi="Segoe UI" w:cs="Segoe UI"/>
          <w:color w:val="0D0D0D"/>
        </w:rPr>
        <w:br/>
        <w:t>d) Alt + Up Arrow</w:t>
      </w:r>
    </w:p>
    <w:p w14:paraId="6B32574D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Ответ: a) Home</w:t>
      </w:r>
      <w:r>
        <w:rPr>
          <w:rFonts w:ascii="Segoe UI" w:hAnsi="Segoe UI" w:cs="Segoe UI"/>
          <w:color w:val="0D0D0D"/>
        </w:rPr>
        <w:br/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t>Краткое объяснение: Клавиша Home перемещает курсор в начало текущей строки.</w:t>
      </w:r>
    </w:p>
    <w:p w14:paraId="054C1538" w14:textId="77777777" w:rsidR="00091DF6" w:rsidRDefault="00091DF6" w:rsidP="00091DF6">
      <w:pPr>
        <w:pStyle w:val="ac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Как можно выделить весь текст в документе?</w:t>
      </w:r>
    </w:p>
    <w:p w14:paraId="52D6BC91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a) Ctrl + A</w:t>
      </w:r>
      <w:r>
        <w:rPr>
          <w:rFonts w:ascii="Segoe UI" w:hAnsi="Segoe UI" w:cs="Segoe UI"/>
          <w:color w:val="0D0D0D"/>
        </w:rPr>
        <w:br/>
        <w:t>b) Ctrl + C</w:t>
      </w:r>
      <w:r>
        <w:rPr>
          <w:rFonts w:ascii="Segoe UI" w:hAnsi="Segoe UI" w:cs="Segoe UI"/>
          <w:color w:val="0D0D0D"/>
        </w:rPr>
        <w:br/>
        <w:t>c) Ctrl + X</w:t>
      </w:r>
      <w:r>
        <w:rPr>
          <w:rFonts w:ascii="Segoe UI" w:hAnsi="Segoe UI" w:cs="Segoe UI"/>
          <w:color w:val="0D0D0D"/>
        </w:rPr>
        <w:br/>
        <w:t>d) Ctrl + V</w:t>
      </w:r>
    </w:p>
    <w:p w14:paraId="130CDB7F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Ответ: a) Ctrl + A</w:t>
      </w:r>
      <w:r>
        <w:rPr>
          <w:rFonts w:ascii="Segoe UI" w:hAnsi="Segoe UI" w:cs="Segoe UI"/>
          <w:color w:val="0D0D0D"/>
        </w:rPr>
        <w:br/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t>Краткое объяснение: Комбинация Ctrl + A выделяет весь текст в активном окне.</w:t>
      </w:r>
    </w:p>
    <w:p w14:paraId="6F4D624A" w14:textId="77777777" w:rsidR="00091DF6" w:rsidRDefault="00091DF6" w:rsidP="00091DF6">
      <w:pPr>
        <w:pStyle w:val="ac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Какие клавиши используются для вырезания выбранного текста?</w:t>
      </w:r>
    </w:p>
    <w:p w14:paraId="06C091D8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a) Ctrl + C</w:t>
      </w:r>
      <w:r>
        <w:rPr>
          <w:rFonts w:ascii="Segoe UI" w:hAnsi="Segoe UI" w:cs="Segoe UI"/>
          <w:color w:val="0D0D0D"/>
        </w:rPr>
        <w:br/>
        <w:t>b) Ctrl + X</w:t>
      </w:r>
      <w:r>
        <w:rPr>
          <w:rFonts w:ascii="Segoe UI" w:hAnsi="Segoe UI" w:cs="Segoe UI"/>
          <w:color w:val="0D0D0D"/>
        </w:rPr>
        <w:br/>
        <w:t>c) Ctrl + V</w:t>
      </w:r>
      <w:r>
        <w:rPr>
          <w:rFonts w:ascii="Segoe UI" w:hAnsi="Segoe UI" w:cs="Segoe UI"/>
          <w:color w:val="0D0D0D"/>
        </w:rPr>
        <w:br/>
        <w:t>d) Ctrl + Z</w:t>
      </w:r>
    </w:p>
    <w:p w14:paraId="24A7C098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Ответ: b) Ctrl + X</w:t>
      </w:r>
      <w:r>
        <w:rPr>
          <w:rFonts w:ascii="Segoe UI" w:hAnsi="Segoe UI" w:cs="Segoe UI"/>
          <w:color w:val="0D0D0D"/>
        </w:rPr>
        <w:br/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t>Краткое объяснение: Комбинация Ctrl + X используется для вырезания выбранного текста.</w:t>
      </w:r>
    </w:p>
    <w:p w14:paraId="529458BD" w14:textId="77777777" w:rsidR="00091DF6" w:rsidRDefault="00091DF6" w:rsidP="00091DF6">
      <w:pPr>
        <w:pStyle w:val="ac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Какие клавиши используются для вставки скопированного или вырезанного текста?</w:t>
      </w:r>
    </w:p>
    <w:p w14:paraId="201D3C7A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a) Ctrl + C</w:t>
      </w:r>
      <w:r>
        <w:rPr>
          <w:rFonts w:ascii="Segoe UI" w:hAnsi="Segoe UI" w:cs="Segoe UI"/>
          <w:color w:val="0D0D0D"/>
        </w:rPr>
        <w:br/>
        <w:t>b) Ctrl + X</w:t>
      </w:r>
      <w:r>
        <w:rPr>
          <w:rFonts w:ascii="Segoe UI" w:hAnsi="Segoe UI" w:cs="Segoe UI"/>
          <w:color w:val="0D0D0D"/>
        </w:rPr>
        <w:br/>
        <w:t>c) Ctrl + V</w:t>
      </w:r>
      <w:r>
        <w:rPr>
          <w:rFonts w:ascii="Segoe UI" w:hAnsi="Segoe UI" w:cs="Segoe UI"/>
          <w:color w:val="0D0D0D"/>
        </w:rPr>
        <w:br/>
        <w:t>d) Ctrl + Z</w:t>
      </w:r>
    </w:p>
    <w:p w14:paraId="1CA5EACA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Ответ: c) Ctrl + V</w:t>
      </w:r>
      <w:r>
        <w:rPr>
          <w:rFonts w:ascii="Segoe UI" w:hAnsi="Segoe UI" w:cs="Segoe UI"/>
          <w:color w:val="0D0D0D"/>
        </w:rPr>
        <w:br/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t>Краткое объяснение: Комбинация Ctrl + V используется для вставки скопированного или вырезанного текста.</w:t>
      </w:r>
    </w:p>
    <w:p w14:paraId="242D1263" w14:textId="77777777" w:rsidR="00091DF6" w:rsidRDefault="00091DF6" w:rsidP="00091DF6">
      <w:pPr>
        <w:pStyle w:val="ac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Как можно отменить последнее действие в текстовом редакторе?</w:t>
      </w:r>
    </w:p>
    <w:p w14:paraId="702732FC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a) Ctrl + C</w:t>
      </w:r>
      <w:r>
        <w:rPr>
          <w:rFonts w:ascii="Segoe UI" w:hAnsi="Segoe UI" w:cs="Segoe UI"/>
          <w:color w:val="0D0D0D"/>
        </w:rPr>
        <w:br/>
        <w:t>b) Ctrl + X</w:t>
      </w:r>
      <w:r>
        <w:rPr>
          <w:rFonts w:ascii="Segoe UI" w:hAnsi="Segoe UI" w:cs="Segoe UI"/>
          <w:color w:val="0D0D0D"/>
        </w:rPr>
        <w:br/>
        <w:t>c) Ctrl + Z</w:t>
      </w:r>
      <w:r>
        <w:rPr>
          <w:rFonts w:ascii="Segoe UI" w:hAnsi="Segoe UI" w:cs="Segoe UI"/>
          <w:color w:val="0D0D0D"/>
        </w:rPr>
        <w:br/>
        <w:t>d) Ctrl + V</w:t>
      </w:r>
    </w:p>
    <w:p w14:paraId="2ADBD147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lastRenderedPageBreak/>
        <w:t>Ответ: c) Ctrl + Z</w:t>
      </w:r>
      <w:r>
        <w:rPr>
          <w:rFonts w:ascii="Segoe UI" w:hAnsi="Segoe UI" w:cs="Segoe UI"/>
          <w:color w:val="0D0D0D"/>
        </w:rPr>
        <w:br/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t>Краткое объяснение: Комбинация Ctrl + Z используется для отмены последнего действия в текстовом редакторе.</w:t>
      </w:r>
    </w:p>
    <w:p w14:paraId="4DF861A4" w14:textId="77777777" w:rsidR="00091DF6" w:rsidRDefault="00091DF6" w:rsidP="00091DF6">
      <w:pPr>
        <w:pStyle w:val="ac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Вопросы 11-20: Навыки работы с текстом</w:t>
      </w:r>
    </w:p>
    <w:p w14:paraId="4CC6AA0B" w14:textId="77777777" w:rsidR="00091DF6" w:rsidRDefault="00091DF6" w:rsidP="00091DF6">
      <w:pPr>
        <w:pStyle w:val="ac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Что такое копирайт?</w:t>
      </w:r>
    </w:p>
    <w:p w14:paraId="7C763D30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a) Процесс копирования текста</w:t>
      </w:r>
      <w:r>
        <w:rPr>
          <w:rFonts w:ascii="Segoe UI" w:hAnsi="Segoe UI" w:cs="Segoe UI"/>
          <w:color w:val="0D0D0D"/>
        </w:rPr>
        <w:br/>
        <w:t>b) Законодательное право на интеллектуальную собственность</w:t>
      </w:r>
      <w:r>
        <w:rPr>
          <w:rFonts w:ascii="Segoe UI" w:hAnsi="Segoe UI" w:cs="Segoe UI"/>
          <w:color w:val="0D0D0D"/>
        </w:rPr>
        <w:br/>
        <w:t>c) Вставка текста в документ</w:t>
      </w:r>
      <w:r>
        <w:rPr>
          <w:rFonts w:ascii="Segoe UI" w:hAnsi="Segoe UI" w:cs="Segoe UI"/>
          <w:color w:val="0D0D0D"/>
        </w:rPr>
        <w:br/>
        <w:t>d) Стиль написания текста</w:t>
      </w:r>
    </w:p>
    <w:p w14:paraId="5F16486E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Ответ: b) Законодательное право на интеллектуальную собственность</w:t>
      </w:r>
      <w:r>
        <w:rPr>
          <w:rFonts w:ascii="Segoe UI" w:hAnsi="Segoe UI" w:cs="Segoe UI"/>
          <w:color w:val="0D0D0D"/>
        </w:rPr>
        <w:br/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t>Краткое объяснение: Копирайт - это юридическое право на интеллектуальную собственность, предоставляемое автору текста.</w:t>
      </w:r>
    </w:p>
    <w:p w14:paraId="74E596AC" w14:textId="77777777" w:rsidR="00091DF6" w:rsidRDefault="00091DF6" w:rsidP="00091DF6">
      <w:pPr>
        <w:pStyle w:val="ac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Что означает термин "типографика"?</w:t>
      </w:r>
    </w:p>
    <w:p w14:paraId="26D24836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a) Способ написания текста</w:t>
      </w:r>
      <w:r>
        <w:rPr>
          <w:rFonts w:ascii="Segoe UI" w:hAnsi="Segoe UI" w:cs="Segoe UI"/>
          <w:color w:val="0D0D0D"/>
        </w:rPr>
        <w:br/>
        <w:t>b) Цвет и шрифт текста</w:t>
      </w:r>
      <w:r>
        <w:rPr>
          <w:rFonts w:ascii="Segoe UI" w:hAnsi="Segoe UI" w:cs="Segoe UI"/>
          <w:color w:val="0D0D0D"/>
        </w:rPr>
        <w:br/>
        <w:t>c) Искусство оформления и распределения текста на странице</w:t>
      </w:r>
      <w:r>
        <w:rPr>
          <w:rFonts w:ascii="Segoe UI" w:hAnsi="Segoe UI" w:cs="Segoe UI"/>
          <w:color w:val="0D0D0D"/>
        </w:rPr>
        <w:br/>
        <w:t>d) Синтаксис языка</w:t>
      </w:r>
    </w:p>
    <w:p w14:paraId="6C28FF87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Ответ: c) Искусство оформления и распределения текста на странице</w:t>
      </w:r>
      <w:r>
        <w:rPr>
          <w:rFonts w:ascii="Segoe UI" w:hAnsi="Segoe UI" w:cs="Segoe UI"/>
          <w:color w:val="0D0D0D"/>
        </w:rPr>
        <w:br/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t>Краткое объяснение: Типографика относится к искусству оформления текста, включая выбор шрифтов, размеров, интервалов и распределение на странице.</w:t>
      </w:r>
    </w:p>
    <w:p w14:paraId="7BDFDBEB" w14:textId="77777777" w:rsidR="00091DF6" w:rsidRDefault="00091DF6" w:rsidP="00091DF6">
      <w:pPr>
        <w:pStyle w:val="ac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Какие элементы составляют структуру абзаца?</w:t>
      </w:r>
    </w:p>
    <w:p w14:paraId="5604CC91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a) Заголовок, подзаголовок, основной текст</w:t>
      </w:r>
      <w:r>
        <w:rPr>
          <w:rFonts w:ascii="Segoe UI" w:hAnsi="Segoe UI" w:cs="Segoe UI"/>
          <w:color w:val="0D0D0D"/>
        </w:rPr>
        <w:br/>
        <w:t>b) Введение, тезис, заключение</w:t>
      </w:r>
      <w:r>
        <w:rPr>
          <w:rFonts w:ascii="Segoe UI" w:hAnsi="Segoe UI" w:cs="Segoe UI"/>
          <w:color w:val="0D0D0D"/>
        </w:rPr>
        <w:br/>
        <w:t>c) Перенос строки, отступ, выравнивание</w:t>
      </w:r>
      <w:r>
        <w:rPr>
          <w:rFonts w:ascii="Segoe UI" w:hAnsi="Segoe UI" w:cs="Segoe UI"/>
          <w:color w:val="0D0D0D"/>
        </w:rPr>
        <w:br/>
        <w:t>d) Текст, изображения, ссылки</w:t>
      </w:r>
    </w:p>
    <w:p w14:paraId="1128BCCE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Ответ: c) Перенос строки, отступ, выравнивание</w:t>
      </w:r>
      <w:r>
        <w:rPr>
          <w:rFonts w:ascii="Segoe UI" w:hAnsi="Segoe UI" w:cs="Segoe UI"/>
          <w:color w:val="0D0D0D"/>
        </w:rPr>
        <w:br/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t>Краткое объяснение: Структура абзаца включает перенос строки, отступы и выравнивание текста для лучшей читаемости.</w:t>
      </w:r>
    </w:p>
    <w:p w14:paraId="62DFF46A" w14:textId="77777777" w:rsidR="00091DF6" w:rsidRDefault="00091DF6" w:rsidP="00091DF6">
      <w:pPr>
        <w:pStyle w:val="ac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Какой термин описывает последовательность символов в определенном порядке?</w:t>
      </w:r>
    </w:p>
    <w:p w14:paraId="44B06E95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a) Грамматика</w:t>
      </w:r>
      <w:r>
        <w:rPr>
          <w:rFonts w:ascii="Segoe UI" w:hAnsi="Segoe UI" w:cs="Segoe UI"/>
          <w:color w:val="0D0D0D"/>
        </w:rPr>
        <w:br/>
        <w:t>b) Кодировка</w:t>
      </w:r>
      <w:r>
        <w:rPr>
          <w:rFonts w:ascii="Segoe UI" w:hAnsi="Segoe UI" w:cs="Segoe UI"/>
          <w:color w:val="0D0D0D"/>
        </w:rPr>
        <w:br/>
        <w:t>c) Синтаксис</w:t>
      </w:r>
      <w:r>
        <w:rPr>
          <w:rFonts w:ascii="Segoe UI" w:hAnsi="Segoe UI" w:cs="Segoe UI"/>
          <w:color w:val="0D0D0D"/>
        </w:rPr>
        <w:br/>
        <w:t>d) Строка</w:t>
      </w:r>
    </w:p>
    <w:p w14:paraId="3F8F2F6F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Ответ: d) Строка</w:t>
      </w:r>
      <w:r>
        <w:rPr>
          <w:rFonts w:ascii="Segoe UI" w:hAnsi="Segoe UI" w:cs="Segoe UI"/>
          <w:color w:val="0D0D0D"/>
        </w:rPr>
        <w:br/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t>Краткое объяснение: Строка представляет собой последовательность символов в определенном порядке.</w:t>
      </w:r>
    </w:p>
    <w:p w14:paraId="731B7EFA" w14:textId="77777777" w:rsidR="00091DF6" w:rsidRDefault="00091DF6" w:rsidP="00091DF6">
      <w:pPr>
        <w:pStyle w:val="ac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Что такое "выравнивание по ширине"?</w:t>
      </w:r>
    </w:p>
    <w:p w14:paraId="00E32BDE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a) Выравнивание текста по центру</w:t>
      </w:r>
      <w:r>
        <w:rPr>
          <w:rFonts w:ascii="Segoe UI" w:hAnsi="Segoe UI" w:cs="Segoe UI"/>
          <w:color w:val="0D0D0D"/>
        </w:rPr>
        <w:br/>
        <w:t>b) Выравнивание текста по обеим сторонам</w:t>
      </w:r>
      <w:r>
        <w:rPr>
          <w:rFonts w:ascii="Segoe UI" w:hAnsi="Segoe UI" w:cs="Segoe UI"/>
          <w:color w:val="0D0D0D"/>
        </w:rPr>
        <w:br/>
        <w:t>c) Выравнивание текста слева</w:t>
      </w:r>
      <w:r>
        <w:rPr>
          <w:rFonts w:ascii="Segoe UI" w:hAnsi="Segoe UI" w:cs="Segoe UI"/>
          <w:color w:val="0D0D0D"/>
        </w:rPr>
        <w:br/>
        <w:t>d) Выравнивание текста справа</w:t>
      </w:r>
    </w:p>
    <w:p w14:paraId="26169E78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Ответ: b) Выравнивание текста по обеим сторонам</w:t>
      </w:r>
      <w:r>
        <w:rPr>
          <w:rFonts w:ascii="Segoe UI" w:hAnsi="Segoe UI" w:cs="Segoe UI"/>
          <w:color w:val="0D0D0D"/>
        </w:rPr>
        <w:br/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t>Краткое объяснение: Выравнивание по ширине означает распределение текста так, чтобы он был выровнен и по левому, и по правому краю.</w:t>
      </w:r>
    </w:p>
    <w:p w14:paraId="4CCA2BA0" w14:textId="77777777" w:rsidR="00091DF6" w:rsidRDefault="00091DF6" w:rsidP="00091DF6">
      <w:pPr>
        <w:pStyle w:val="ac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Каким образом можно изменить размер шрифта в большую сторону?</w:t>
      </w:r>
    </w:p>
    <w:p w14:paraId="02F869CA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a) Ctrl + ]</w:t>
      </w:r>
      <w:r>
        <w:rPr>
          <w:rFonts w:ascii="Segoe UI" w:hAnsi="Segoe UI" w:cs="Segoe UI"/>
          <w:color w:val="0D0D0D"/>
        </w:rPr>
        <w:br/>
        <w:t>b) Ctrl + [</w:t>
      </w:r>
      <w:r>
        <w:rPr>
          <w:rFonts w:ascii="Segoe UI" w:hAnsi="Segoe UI" w:cs="Segoe UI"/>
          <w:color w:val="0D0D0D"/>
        </w:rPr>
        <w:br/>
        <w:t>c) Ctrl + +</w:t>
      </w:r>
      <w:r>
        <w:rPr>
          <w:rFonts w:ascii="Segoe UI" w:hAnsi="Segoe UI" w:cs="Segoe UI"/>
          <w:color w:val="0D0D0D"/>
        </w:rPr>
        <w:br/>
        <w:t>d) Ctrl + -</w:t>
      </w:r>
    </w:p>
    <w:p w14:paraId="0EFF1F49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Ответ: c) Ctrl + +</w:t>
      </w:r>
      <w:r>
        <w:rPr>
          <w:rFonts w:ascii="Segoe UI" w:hAnsi="Segoe UI" w:cs="Segoe UI"/>
          <w:color w:val="0D0D0D"/>
        </w:rPr>
        <w:br/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t>Краткое объяснение: Комбинация Ctrl + + используется для увеличения размера шрифта.</w:t>
      </w:r>
    </w:p>
    <w:p w14:paraId="6C5FF023" w14:textId="77777777" w:rsidR="00091DF6" w:rsidRDefault="00091DF6" w:rsidP="00091DF6">
      <w:pPr>
        <w:pStyle w:val="ac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Какой термин описывает выделение текста важными словами или фразами?</w:t>
      </w:r>
    </w:p>
    <w:p w14:paraId="378C5D89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a) Подчеркивание</w:t>
      </w:r>
      <w:r>
        <w:rPr>
          <w:rFonts w:ascii="Segoe UI" w:hAnsi="Segoe UI" w:cs="Segoe UI"/>
          <w:color w:val="0D0D0D"/>
        </w:rPr>
        <w:br/>
        <w:t>b) Курсив</w:t>
      </w:r>
      <w:r>
        <w:rPr>
          <w:rFonts w:ascii="Segoe UI" w:hAnsi="Segoe UI" w:cs="Segoe UI"/>
          <w:color w:val="0D0D0D"/>
        </w:rPr>
        <w:br/>
        <w:t>c) Выделение</w:t>
      </w:r>
      <w:r>
        <w:rPr>
          <w:rFonts w:ascii="Segoe UI" w:hAnsi="Segoe UI" w:cs="Segoe UI"/>
          <w:color w:val="0D0D0D"/>
        </w:rPr>
        <w:br/>
        <w:t>d) Подсветка</w:t>
      </w:r>
    </w:p>
    <w:p w14:paraId="1EED1D20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Ответ: c) Выделение</w:t>
      </w:r>
      <w:r>
        <w:rPr>
          <w:rFonts w:ascii="Segoe UI" w:hAnsi="Segoe UI" w:cs="Segoe UI"/>
          <w:color w:val="0D0D0D"/>
        </w:rPr>
        <w:br/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t>Краткое объяснение: Выделение текста - это выделение важных слов или фраз для привлечения внимания читателя.</w:t>
      </w:r>
    </w:p>
    <w:p w14:paraId="09830BA0" w14:textId="77777777" w:rsidR="00091DF6" w:rsidRDefault="00091DF6" w:rsidP="00091DF6">
      <w:pPr>
        <w:pStyle w:val="ac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Какие символы используются для выделения курсивом текста?</w:t>
      </w:r>
    </w:p>
    <w:p w14:paraId="0361B90B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a) </w:t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t>звездочки</w:t>
      </w:r>
      <w:r>
        <w:rPr>
          <w:rFonts w:ascii="Segoe UI" w:hAnsi="Segoe UI" w:cs="Segoe UI"/>
          <w:color w:val="0D0D0D"/>
        </w:rPr>
        <w:br/>
        <w:t xml:space="preserve">b) </w:t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t>нижние подчеркивания</w:t>
      </w:r>
      <w:r>
        <w:rPr>
          <w:rFonts w:ascii="Segoe UI" w:hAnsi="Segoe UI" w:cs="Segoe UI"/>
          <w:color w:val="0D0D0D"/>
        </w:rPr>
        <w:br/>
        <w:t xml:space="preserve">c) </w:t>
      </w:r>
      <w:del w:id="0" w:author="Unknown">
        <w:r>
          <w:rPr>
            <w:rFonts w:ascii="Segoe UI" w:hAnsi="Segoe UI" w:cs="Segoe UI"/>
            <w:color w:val="0D0D0D"/>
            <w:bdr w:val="single" w:sz="2" w:space="0" w:color="E3E3E3" w:frame="1"/>
          </w:rPr>
          <w:delText>тильды</w:delText>
        </w:r>
      </w:del>
      <w:r>
        <w:rPr>
          <w:rFonts w:ascii="Segoe UI" w:hAnsi="Segoe UI" w:cs="Segoe UI"/>
          <w:color w:val="0D0D0D"/>
        </w:rPr>
        <w:br/>
        <w:t>d) |вертикальные черты|</w:t>
      </w:r>
    </w:p>
    <w:p w14:paraId="57048C26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 xml:space="preserve">Ответ: b) </w:t>
      </w:r>
      <w:r>
        <w:rPr>
          <w:rStyle w:val="ae"/>
          <w:rFonts w:ascii="Segoe UI" w:eastAsiaTheme="majorEastAsia" w:hAnsi="Segoe UI" w:cs="Segoe UI"/>
          <w:b/>
          <w:bCs/>
          <w:color w:val="0D0D0D"/>
          <w:bdr w:val="single" w:sz="2" w:space="0" w:color="E3E3E3" w:frame="1"/>
        </w:rPr>
        <w:t>нижние подчеркивания</w:t>
      </w:r>
      <w:r>
        <w:rPr>
          <w:rFonts w:ascii="Segoe UI" w:hAnsi="Segoe UI" w:cs="Segoe UI"/>
          <w:color w:val="0D0D0D"/>
        </w:rPr>
        <w:br/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t>Краткое объяснение: Для выделения курсивом текста используются нижние подчеркивания.</w:t>
      </w:r>
    </w:p>
    <w:p w14:paraId="64816DA3" w14:textId="77777777" w:rsidR="00091DF6" w:rsidRDefault="00091DF6" w:rsidP="00091DF6">
      <w:pPr>
        <w:pStyle w:val="ac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Как можно создать маркированный список?</w:t>
      </w:r>
    </w:p>
    <w:p w14:paraId="5457EC44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a) 1. Элемент списка</w:t>
      </w:r>
      <w:r>
        <w:rPr>
          <w:rFonts w:ascii="Segoe UI" w:hAnsi="Segoe UI" w:cs="Segoe UI"/>
          <w:color w:val="0D0D0D"/>
        </w:rPr>
        <w:br/>
        <w:t>b) * Элемент списка</w:t>
      </w:r>
      <w:r>
        <w:rPr>
          <w:rFonts w:ascii="Segoe UI" w:hAnsi="Segoe UI" w:cs="Segoe UI"/>
          <w:color w:val="0D0D0D"/>
        </w:rPr>
        <w:br/>
        <w:t>c) - Элемент списка</w:t>
      </w:r>
      <w:r>
        <w:rPr>
          <w:rFonts w:ascii="Segoe UI" w:hAnsi="Segoe UI" w:cs="Segoe UI"/>
          <w:color w:val="0D0D0D"/>
        </w:rPr>
        <w:br/>
        <w:t>d) # Элемент списка</w:t>
      </w:r>
    </w:p>
    <w:p w14:paraId="4C0FD5AD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Ответ: c) - Элемент списка</w:t>
      </w:r>
      <w:r>
        <w:rPr>
          <w:rFonts w:ascii="Segoe UI" w:hAnsi="Segoe UI" w:cs="Segoe UI"/>
          <w:color w:val="0D0D0D"/>
        </w:rPr>
        <w:br/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t>Краткое объяснение: Для создания маркированного списка используется символ "-".</w:t>
      </w:r>
    </w:p>
    <w:p w14:paraId="16853A0C" w14:textId="77777777" w:rsidR="00091DF6" w:rsidRDefault="00091DF6" w:rsidP="00091DF6">
      <w:pPr>
        <w:pStyle w:val="ac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Каким образом можно создать нумерованный список?</w:t>
      </w:r>
    </w:p>
    <w:p w14:paraId="10109CEE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a) * Элемент списка</w:t>
      </w:r>
      <w:r>
        <w:rPr>
          <w:rFonts w:ascii="Segoe UI" w:hAnsi="Segoe UI" w:cs="Segoe UI"/>
          <w:color w:val="0D0D0D"/>
        </w:rPr>
        <w:br/>
        <w:t>b) - Элемент списка</w:t>
      </w:r>
      <w:r>
        <w:rPr>
          <w:rFonts w:ascii="Segoe UI" w:hAnsi="Segoe UI" w:cs="Segoe UI"/>
          <w:color w:val="0D0D0D"/>
        </w:rPr>
        <w:br/>
        <w:t>c) 1. Элемент списка</w:t>
      </w:r>
      <w:r>
        <w:rPr>
          <w:rFonts w:ascii="Segoe UI" w:hAnsi="Segoe UI" w:cs="Segoe UI"/>
          <w:color w:val="0D0D0D"/>
        </w:rPr>
        <w:br/>
        <w:t>d) # Элемент списка</w:t>
      </w:r>
    </w:p>
    <w:p w14:paraId="6860FD46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Ответ: c) 1. Элемент списка</w:t>
      </w:r>
      <w:r>
        <w:rPr>
          <w:rFonts w:ascii="Segoe UI" w:hAnsi="Segoe UI" w:cs="Segoe UI"/>
          <w:color w:val="0D0D0D"/>
        </w:rPr>
        <w:br/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t>Краткое объяснение: Для создания нумерованного списка используется число с точкой после него.</w:t>
      </w:r>
    </w:p>
    <w:p w14:paraId="43DC7DA3" w14:textId="77777777" w:rsidR="00091DF6" w:rsidRDefault="00091DF6" w:rsidP="00091DF6">
      <w:pPr>
        <w:pStyle w:val="ac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Вопрос 21-30: Навыки правильного набора текста на клавиатуре</w:t>
      </w:r>
    </w:p>
    <w:p w14:paraId="7CCCC04F" w14:textId="77777777" w:rsidR="00091DF6" w:rsidRDefault="00091DF6" w:rsidP="00091DF6">
      <w:pPr>
        <w:pStyle w:val="ac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Как активировать режим перевода клавиши Caps Lock?</w:t>
      </w:r>
    </w:p>
    <w:p w14:paraId="55FA9EB1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a) Дважды кликнуть по ней</w:t>
      </w:r>
      <w:r>
        <w:rPr>
          <w:rFonts w:ascii="Segoe UI" w:hAnsi="Segoe UI" w:cs="Segoe UI"/>
          <w:color w:val="0D0D0D"/>
        </w:rPr>
        <w:br/>
        <w:t>b) Удерживать ее нажатой</w:t>
      </w:r>
      <w:r>
        <w:rPr>
          <w:rFonts w:ascii="Segoe UI" w:hAnsi="Segoe UI" w:cs="Segoe UI"/>
          <w:color w:val="0D0D0D"/>
        </w:rPr>
        <w:br/>
        <w:t>c) Нажать один раз</w:t>
      </w:r>
      <w:r>
        <w:rPr>
          <w:rFonts w:ascii="Segoe UI" w:hAnsi="Segoe UI" w:cs="Segoe UI"/>
          <w:color w:val="0D0D0D"/>
        </w:rPr>
        <w:br/>
        <w:t>d) Нажать вместе с Shift</w:t>
      </w:r>
    </w:p>
    <w:p w14:paraId="0AA6E038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Ответ: c) Нажать один раз</w:t>
      </w:r>
      <w:r>
        <w:rPr>
          <w:rFonts w:ascii="Segoe UI" w:hAnsi="Segoe UI" w:cs="Segoe UI"/>
          <w:color w:val="0D0D0D"/>
        </w:rPr>
        <w:br/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t>Краткое объяснение: Режим Caps Lock активируется, когда клавишу нажимают один раз, и отключается при повторном нажатии.</w:t>
      </w:r>
    </w:p>
    <w:p w14:paraId="3EF477BF" w14:textId="77777777" w:rsidR="00091DF6" w:rsidRDefault="00091DF6" w:rsidP="00091DF6">
      <w:pPr>
        <w:pStyle w:val="ac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Как можно вставить символ @?</w:t>
      </w:r>
    </w:p>
    <w:p w14:paraId="43A2A517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a) Ctrl + @</w:t>
      </w:r>
      <w:r>
        <w:rPr>
          <w:rFonts w:ascii="Segoe UI" w:hAnsi="Segoe UI" w:cs="Segoe UI"/>
          <w:color w:val="0D0D0D"/>
        </w:rPr>
        <w:br/>
        <w:t>b) Alt + 2</w:t>
      </w:r>
      <w:r>
        <w:rPr>
          <w:rFonts w:ascii="Segoe UI" w:hAnsi="Segoe UI" w:cs="Segoe UI"/>
          <w:color w:val="0D0D0D"/>
        </w:rPr>
        <w:br/>
        <w:t>c) Shift + 2</w:t>
      </w:r>
      <w:r>
        <w:rPr>
          <w:rFonts w:ascii="Segoe UI" w:hAnsi="Segoe UI" w:cs="Segoe UI"/>
          <w:color w:val="0D0D0D"/>
        </w:rPr>
        <w:br/>
        <w:t>d) Ctrl + Shift + @</w:t>
      </w:r>
    </w:p>
    <w:p w14:paraId="51A440DD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Ответ: c) Shift + 2</w:t>
      </w:r>
      <w:r>
        <w:rPr>
          <w:rFonts w:ascii="Segoe UI" w:hAnsi="Segoe UI" w:cs="Segoe UI"/>
          <w:color w:val="0D0D0D"/>
        </w:rPr>
        <w:br/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t>Краткое объяснение: Символ @ вводится с помощью клавиши Shift + 2.</w:t>
      </w:r>
    </w:p>
    <w:p w14:paraId="25595280" w14:textId="77777777" w:rsidR="00091DF6" w:rsidRDefault="00091DF6" w:rsidP="00091DF6">
      <w:pPr>
        <w:pStyle w:val="ac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Как перейти к следующему слову в тексте?</w:t>
      </w:r>
    </w:p>
    <w:p w14:paraId="6EBEC7C6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a) Ctrl + Right Arrow</w:t>
      </w:r>
      <w:r>
        <w:rPr>
          <w:rFonts w:ascii="Segoe UI" w:hAnsi="Segoe UI" w:cs="Segoe UI"/>
          <w:color w:val="0D0D0D"/>
        </w:rPr>
        <w:br/>
        <w:t>b) Alt + Right Arrow</w:t>
      </w:r>
      <w:r>
        <w:rPr>
          <w:rFonts w:ascii="Segoe UI" w:hAnsi="Segoe UI" w:cs="Segoe UI"/>
          <w:color w:val="0D0D0D"/>
        </w:rPr>
        <w:br/>
        <w:t>c) Ctrl + Left Arrow</w:t>
      </w:r>
      <w:r>
        <w:rPr>
          <w:rFonts w:ascii="Segoe UI" w:hAnsi="Segoe UI" w:cs="Segoe UI"/>
          <w:color w:val="0D0D0D"/>
        </w:rPr>
        <w:br/>
        <w:t>d) Alt + Left Arrow</w:t>
      </w:r>
    </w:p>
    <w:p w14:paraId="2802D784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Ответ: a) Ctrl + Right Arrow</w:t>
      </w:r>
      <w:r>
        <w:rPr>
          <w:rFonts w:ascii="Segoe UI" w:hAnsi="Segoe UI" w:cs="Segoe UI"/>
          <w:color w:val="0D0D0D"/>
        </w:rPr>
        <w:br/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t>Краткое объяснение: Комбинация Ctrl + Right Arrow перемещает курсор к следующему слову вправо.</w:t>
      </w:r>
    </w:p>
    <w:p w14:paraId="10129BAD" w14:textId="77777777" w:rsidR="00091DF6" w:rsidRDefault="00091DF6" w:rsidP="00091DF6">
      <w:pPr>
        <w:pStyle w:val="ac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Как перейти к предыдущему абзацу?</w:t>
      </w:r>
    </w:p>
    <w:p w14:paraId="34EB0295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a) Ctrl + Up Arrow</w:t>
      </w:r>
      <w:r>
        <w:rPr>
          <w:rFonts w:ascii="Segoe UI" w:hAnsi="Segoe UI" w:cs="Segoe UI"/>
          <w:color w:val="0D0D0D"/>
        </w:rPr>
        <w:br/>
        <w:t>b) Ctrl + Down Arrow</w:t>
      </w:r>
      <w:r>
        <w:rPr>
          <w:rFonts w:ascii="Segoe UI" w:hAnsi="Segoe UI" w:cs="Segoe UI"/>
          <w:color w:val="0D0D0D"/>
        </w:rPr>
        <w:br/>
        <w:t>c) Ctrl + Page Up</w:t>
      </w:r>
      <w:r>
        <w:rPr>
          <w:rFonts w:ascii="Segoe UI" w:hAnsi="Segoe UI" w:cs="Segoe UI"/>
          <w:color w:val="0D0D0D"/>
        </w:rPr>
        <w:br/>
        <w:t>d) Ctrl + Page Down</w:t>
      </w:r>
    </w:p>
    <w:p w14:paraId="36CED397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Ответ: c) Ctrl + Page Up</w:t>
      </w:r>
      <w:r>
        <w:rPr>
          <w:rFonts w:ascii="Segoe UI" w:hAnsi="Segoe UI" w:cs="Segoe UI"/>
          <w:color w:val="0D0D0D"/>
        </w:rPr>
        <w:br/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t>Краткое объяснение: Комбинация Ctrl + Page Up используется для перехода к предыдущему абзацу.</w:t>
      </w:r>
    </w:p>
    <w:p w14:paraId="379809F1" w14:textId="77777777" w:rsidR="00091DF6" w:rsidRDefault="00091DF6" w:rsidP="00091DF6">
      <w:pPr>
        <w:pStyle w:val="ac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Как создать копию выделенного текста?</w:t>
      </w:r>
    </w:p>
    <w:p w14:paraId="5EC24455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a) Ctrl + C</w:t>
      </w:r>
      <w:r>
        <w:rPr>
          <w:rFonts w:ascii="Segoe UI" w:hAnsi="Segoe UI" w:cs="Segoe UI"/>
          <w:color w:val="0D0D0D"/>
        </w:rPr>
        <w:br/>
        <w:t>b) Ctrl + X</w:t>
      </w:r>
      <w:r>
        <w:rPr>
          <w:rFonts w:ascii="Segoe UI" w:hAnsi="Segoe UI" w:cs="Segoe UI"/>
          <w:color w:val="0D0D0D"/>
        </w:rPr>
        <w:br/>
        <w:t>c) Ctrl + V</w:t>
      </w:r>
      <w:r>
        <w:rPr>
          <w:rFonts w:ascii="Segoe UI" w:hAnsi="Segoe UI" w:cs="Segoe UI"/>
          <w:color w:val="0D0D0D"/>
        </w:rPr>
        <w:br/>
        <w:t>d) Ctrl + D</w:t>
      </w:r>
    </w:p>
    <w:p w14:paraId="5DC44C4A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Ответ: d) Ctrl + D</w:t>
      </w:r>
      <w:r>
        <w:rPr>
          <w:rFonts w:ascii="Segoe UI" w:hAnsi="Segoe UI" w:cs="Segoe UI"/>
          <w:color w:val="0D0D0D"/>
        </w:rPr>
        <w:br/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t>Краткое объяснение: Комбинация Ctrl + D создает копию выделенного текста.</w:t>
      </w:r>
    </w:p>
    <w:p w14:paraId="4EAFA3CD" w14:textId="77777777" w:rsidR="00091DF6" w:rsidRDefault="00091DF6" w:rsidP="00091DF6">
      <w:pPr>
        <w:pStyle w:val="ac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Какой комбинацией клавиш можно открыть окно поиска в тексте?</w:t>
      </w:r>
    </w:p>
    <w:p w14:paraId="432BBF0C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a) Ctrl + F</w:t>
      </w:r>
      <w:r>
        <w:rPr>
          <w:rFonts w:ascii="Segoe UI" w:hAnsi="Segoe UI" w:cs="Segoe UI"/>
          <w:color w:val="0D0D0D"/>
        </w:rPr>
        <w:br/>
        <w:t>b) Ctrl + S</w:t>
      </w:r>
      <w:r>
        <w:rPr>
          <w:rFonts w:ascii="Segoe UI" w:hAnsi="Segoe UI" w:cs="Segoe UI"/>
          <w:color w:val="0D0D0D"/>
        </w:rPr>
        <w:br/>
        <w:t>c) Ctrl + P</w:t>
      </w:r>
      <w:r>
        <w:rPr>
          <w:rFonts w:ascii="Segoe UI" w:hAnsi="Segoe UI" w:cs="Segoe UI"/>
          <w:color w:val="0D0D0D"/>
        </w:rPr>
        <w:br/>
        <w:t>d) Ctrl + E</w:t>
      </w:r>
    </w:p>
    <w:p w14:paraId="004D0575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Ответ: a) Ctrl + F</w:t>
      </w:r>
      <w:r>
        <w:rPr>
          <w:rFonts w:ascii="Segoe UI" w:hAnsi="Segoe UI" w:cs="Segoe UI"/>
          <w:color w:val="0D0D0D"/>
        </w:rPr>
        <w:br/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t>Краткое объяснение: Комбинация Ctrl + F открывает окно поиска в тексте.</w:t>
      </w:r>
    </w:p>
    <w:p w14:paraId="25D701AB" w14:textId="77777777" w:rsidR="00091DF6" w:rsidRDefault="00091DF6" w:rsidP="00091DF6">
      <w:pPr>
        <w:pStyle w:val="ac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Как отменить выделение текста?</w:t>
      </w:r>
    </w:p>
    <w:p w14:paraId="4467BE63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a) Ctrl + X</w:t>
      </w:r>
      <w:r>
        <w:rPr>
          <w:rFonts w:ascii="Segoe UI" w:hAnsi="Segoe UI" w:cs="Segoe UI"/>
          <w:color w:val="0D0D0D"/>
        </w:rPr>
        <w:br/>
        <w:t>b) Ctrl + Z</w:t>
      </w:r>
      <w:r>
        <w:rPr>
          <w:rFonts w:ascii="Segoe UI" w:hAnsi="Segoe UI" w:cs="Segoe UI"/>
          <w:color w:val="0D0D0D"/>
        </w:rPr>
        <w:br/>
        <w:t>c) Ctrl + C</w:t>
      </w:r>
      <w:r>
        <w:rPr>
          <w:rFonts w:ascii="Segoe UI" w:hAnsi="Segoe UI" w:cs="Segoe UI"/>
          <w:color w:val="0D0D0D"/>
        </w:rPr>
        <w:br/>
        <w:t>d) Esc</w:t>
      </w:r>
    </w:p>
    <w:p w14:paraId="5AFFA5D8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Ответ: d) Esc</w:t>
      </w:r>
      <w:r>
        <w:rPr>
          <w:rFonts w:ascii="Segoe UI" w:hAnsi="Segoe UI" w:cs="Segoe UI"/>
          <w:color w:val="0D0D0D"/>
        </w:rPr>
        <w:br/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t>Краткое объяснение: Клавиша Esc используется для отмены выделения текста.</w:t>
      </w:r>
    </w:p>
    <w:p w14:paraId="1C8A2D0F" w14:textId="77777777" w:rsidR="00091DF6" w:rsidRDefault="00091DF6" w:rsidP="00091DF6">
      <w:pPr>
        <w:pStyle w:val="ac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Как добавить пробел перед текущим словом?</w:t>
      </w:r>
    </w:p>
    <w:p w14:paraId="7BEF46E7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a) Ctrl + Space</w:t>
      </w:r>
      <w:r>
        <w:rPr>
          <w:rFonts w:ascii="Segoe UI" w:hAnsi="Segoe UI" w:cs="Segoe UI"/>
          <w:color w:val="0D0D0D"/>
        </w:rPr>
        <w:br/>
        <w:t>b) Alt + Space</w:t>
      </w:r>
      <w:r>
        <w:rPr>
          <w:rFonts w:ascii="Segoe UI" w:hAnsi="Segoe UI" w:cs="Segoe UI"/>
          <w:color w:val="0D0D0D"/>
        </w:rPr>
        <w:br/>
        <w:t>c) Shift + Space</w:t>
      </w:r>
      <w:r>
        <w:rPr>
          <w:rFonts w:ascii="Segoe UI" w:hAnsi="Segoe UI" w:cs="Segoe UI"/>
          <w:color w:val="0D0D0D"/>
        </w:rPr>
        <w:br/>
        <w:t>d) Ctrl + Enter</w:t>
      </w:r>
    </w:p>
    <w:p w14:paraId="257FFD70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Ответ: b) Alt + Space</w:t>
      </w:r>
      <w:r>
        <w:rPr>
          <w:rFonts w:ascii="Segoe UI" w:hAnsi="Segoe UI" w:cs="Segoe UI"/>
          <w:color w:val="0D0D0D"/>
        </w:rPr>
        <w:br/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t>Краткое объяснение: Комбинация Alt + Space добавляет пробел перед текущим словом.</w:t>
      </w:r>
    </w:p>
    <w:p w14:paraId="3A2A6C5B" w14:textId="77777777" w:rsidR="00091DF6" w:rsidRDefault="00091DF6" w:rsidP="00091DF6">
      <w:pPr>
        <w:pStyle w:val="ac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Как перейти в конец текущего документа?</w:t>
      </w:r>
    </w:p>
    <w:p w14:paraId="088BC185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a) Ctrl + End</w:t>
      </w:r>
      <w:r>
        <w:rPr>
          <w:rFonts w:ascii="Segoe UI" w:hAnsi="Segoe UI" w:cs="Segoe UI"/>
          <w:color w:val="0D0D0D"/>
        </w:rPr>
        <w:br/>
        <w:t>b) Ctrl + Home</w:t>
      </w:r>
      <w:r>
        <w:rPr>
          <w:rFonts w:ascii="Segoe UI" w:hAnsi="Segoe UI" w:cs="Segoe UI"/>
          <w:color w:val="0D0D0D"/>
        </w:rPr>
        <w:br/>
        <w:t>c) End</w:t>
      </w:r>
      <w:r>
        <w:rPr>
          <w:rFonts w:ascii="Segoe UI" w:hAnsi="Segoe UI" w:cs="Segoe UI"/>
          <w:color w:val="0D0D0D"/>
        </w:rPr>
        <w:br/>
        <w:t>d) Shift + End</w:t>
      </w:r>
    </w:p>
    <w:p w14:paraId="748BB25A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Ответ: a) Ctrl + End</w:t>
      </w:r>
      <w:r>
        <w:rPr>
          <w:rFonts w:ascii="Segoe UI" w:hAnsi="Segoe UI" w:cs="Segoe UI"/>
          <w:color w:val="0D0D0D"/>
        </w:rPr>
        <w:br/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t>Краткое объяснение: Комбинация Ctrl + End перемещает курсор в конец текущего документа.</w:t>
      </w:r>
    </w:p>
    <w:p w14:paraId="2E4618E3" w14:textId="77777777" w:rsidR="00091DF6" w:rsidRDefault="00091DF6" w:rsidP="00091DF6">
      <w:pPr>
        <w:pStyle w:val="ac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Как создать новый документ в текстовом редакторе?</w:t>
      </w:r>
    </w:p>
    <w:p w14:paraId="52358F69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a) Ctrl + N</w:t>
      </w:r>
      <w:r>
        <w:rPr>
          <w:rFonts w:ascii="Segoe UI" w:hAnsi="Segoe UI" w:cs="Segoe UI"/>
          <w:color w:val="0D0D0D"/>
        </w:rPr>
        <w:br/>
        <w:t>b) Ctrl + O</w:t>
      </w:r>
      <w:r>
        <w:rPr>
          <w:rFonts w:ascii="Segoe UI" w:hAnsi="Segoe UI" w:cs="Segoe UI"/>
          <w:color w:val="0D0D0D"/>
        </w:rPr>
        <w:br/>
      </w:r>
      <w:r>
        <w:rPr>
          <w:rFonts w:ascii="Segoe UI" w:hAnsi="Segoe UI" w:cs="Segoe UI"/>
          <w:color w:val="0D0D0D"/>
        </w:rPr>
        <w:lastRenderedPageBreak/>
        <w:t>c) Ctrl + S</w:t>
      </w:r>
      <w:r>
        <w:rPr>
          <w:rFonts w:ascii="Segoe UI" w:hAnsi="Segoe UI" w:cs="Segoe UI"/>
          <w:color w:val="0D0D0D"/>
        </w:rPr>
        <w:br/>
        <w:t>d) Ctrl + P</w:t>
      </w:r>
    </w:p>
    <w:p w14:paraId="6BCB8BE7" w14:textId="77777777" w:rsidR="00091DF6" w:rsidRDefault="00091DF6" w:rsidP="00091DF6">
      <w:pPr>
        <w:pStyle w:val="ac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ad"/>
          <w:rFonts w:ascii="Segoe UI" w:eastAsiaTheme="majorEastAsia" w:hAnsi="Segoe UI" w:cs="Segoe UI"/>
          <w:color w:val="0D0D0D"/>
          <w:bdr w:val="single" w:sz="2" w:space="0" w:color="E3E3E3" w:frame="1"/>
        </w:rPr>
        <w:t>Ответ: a) Ctrl + N</w:t>
      </w:r>
      <w:r>
        <w:rPr>
          <w:rFonts w:ascii="Segoe UI" w:hAnsi="Segoe UI" w:cs="Segoe UI"/>
          <w:color w:val="0D0D0D"/>
        </w:rPr>
        <w:br/>
      </w:r>
      <w:r>
        <w:rPr>
          <w:rStyle w:val="ae"/>
          <w:rFonts w:ascii="Segoe UI" w:eastAsiaTheme="majorEastAsia" w:hAnsi="Segoe UI" w:cs="Segoe UI"/>
          <w:color w:val="0D0D0D"/>
          <w:bdr w:val="single" w:sz="2" w:space="0" w:color="E3E3E3" w:frame="1"/>
        </w:rPr>
        <w:t>Краткое объяснение: Комбинация Ctrl + N используется для создания нового документа.</w:t>
      </w:r>
    </w:p>
    <w:p w14:paraId="7AC3182C" w14:textId="77777777" w:rsidR="00091DF6" w:rsidRDefault="00091DF6" w:rsidP="00091DF6">
      <w:pPr>
        <w:pStyle w:val="ac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Продолжение следует...</w:t>
      </w:r>
    </w:p>
    <w:p w14:paraId="03DE23C1" w14:textId="4784AB3A" w:rsidR="00ED5D8C" w:rsidRDefault="006A3F9E">
      <w:pPr>
        <w:rPr>
          <w:lang w:val="ru-RU"/>
        </w:rPr>
      </w:pPr>
      <w:r>
        <w:rPr>
          <w:lang w:val="ru-RU"/>
        </w:rPr>
        <w:t xml:space="preserve">   </w:t>
      </w:r>
    </w:p>
    <w:p w14:paraId="556084DD" w14:textId="77777777" w:rsidR="006A3F9E" w:rsidRDefault="006A3F9E">
      <w:pPr>
        <w:rPr>
          <w:lang w:val="ru-RU"/>
        </w:rPr>
      </w:pPr>
    </w:p>
    <w:p w14:paraId="15DB81C3" w14:textId="77777777" w:rsidR="006A3F9E" w:rsidRDefault="006A3F9E">
      <w:pPr>
        <w:rPr>
          <w:lang w:val="ru-RU"/>
        </w:rPr>
      </w:pPr>
    </w:p>
    <w:p w14:paraId="2B74DD21" w14:textId="77777777" w:rsidR="006A3F9E" w:rsidRDefault="006A3F9E">
      <w:pPr>
        <w:rPr>
          <w:lang w:val="ru-RU"/>
        </w:rPr>
      </w:pPr>
    </w:p>
    <w:p w14:paraId="5D429F9A" w14:textId="77777777" w:rsidR="006A3F9E" w:rsidRDefault="006A3F9E">
      <w:pPr>
        <w:rPr>
          <w:lang w:val="ru-RU"/>
        </w:rPr>
      </w:pPr>
    </w:p>
    <w:p w14:paraId="4C3EC1B0" w14:textId="77777777" w:rsidR="006A3F9E" w:rsidRPr="006A3F9E" w:rsidRDefault="006A3F9E" w:rsidP="006A3F9E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Сгенерируйте 100 тестов с множественным выбором ответов на тему "Навыки правильного набора текста на клавиатуре и работы с текстом"</w:t>
      </w:r>
    </w:p>
    <w:p w14:paraId="1E9959DA" w14:textId="77777777" w:rsidR="006A3F9E" w:rsidRPr="006A3F9E" w:rsidRDefault="006A3F9E" w:rsidP="006A3F9E">
      <w:pPr>
        <w:shd w:val="clear" w:color="auto" w:fill="19C37D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ChatGPT</w:t>
      </w:r>
    </w:p>
    <w:p w14:paraId="7C18BCA9" w14:textId="77777777" w:rsidR="006A3F9E" w:rsidRPr="006A3F9E" w:rsidRDefault="006A3F9E" w:rsidP="006A3F9E">
      <w:pPr>
        <w:shd w:val="clear" w:color="auto" w:fill="FFFFFF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ru-RU"/>
          <w14:ligatures w14:val="none"/>
        </w:rPr>
        <w:t>ChatGPT</w:t>
      </w:r>
    </w:p>
    <w:p w14:paraId="5C0A8FA3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Какая клавиша используется для перехода к новой строке в текстовом редакторе? a. Enter b. Shift c. Tab d. Ctrl</w:t>
      </w:r>
    </w:p>
    <w:p w14:paraId="1C353DCE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Какой метод набора текста на клавиатуре называется "слепым"? a. Беспорядочный метод b. Поиск букв по клавишам c. Метод 10-пальцевого печатания d. Метод "одним пальцем"</w:t>
      </w:r>
    </w:p>
    <w:p w14:paraId="4190B64B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Что делает клавиша Backspace? a. Вставляет текст b. Удаляет символ перед курсором c. Перемещает курсор в начало строки d. Открывает новое окно</w:t>
      </w:r>
    </w:p>
    <w:p w14:paraId="67AE2666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Какой комбинацией клавиш можно выделить весь текст в документе? a. Ctrl + A b. Alt + D c. Shift + Del d. Tab + Space</w:t>
      </w:r>
    </w:p>
    <w:p w14:paraId="1F03F804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Какой знак препинания используется для завершения предложения? a. Точка с запятой (;) b. Вопросительный знак (?) c. Запятая (,) d. Точка (.)</w:t>
      </w:r>
    </w:p>
    <w:p w14:paraId="764E6693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Какой шрифт обычно используется для текста в интернет-статьях и блогах? a. Times New Roman b. Arial c. Comic Sans MS d. Courier New</w:t>
      </w:r>
    </w:p>
    <w:p w14:paraId="38C20D4A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Какой жест используется для выделения текста с помощью мыши? a. Нажать левую кнопку мыши b. Дважды щелкнуть левой кнопкой мыши c. Провести по тексту, удерживая левую кнопку мыши d. Правой кнопкой мыши</w:t>
      </w:r>
    </w:p>
    <w:p w14:paraId="07849B57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Какие клавиши используются для копирования выделенного текста? a. Ctrl + X b. Ctrl + C c. Ctrl + V d. Ctrl + Z</w:t>
      </w:r>
    </w:p>
    <w:p w14:paraId="054808B7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отменить последнее действие в текстовом редакторе? a. Ctrl + Z b. Ctrl + Y c. Ctrl + X d. Ctrl + A</w:t>
      </w:r>
    </w:p>
    <w:p w14:paraId="3782F91F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Какие из перечисленных клавиш являются функциональными? a. F1, F2, F3 b. Ctrl, Alt, Shift c. Tab, Enter, Backspace d. Caps Lock, Num Lock, Scroll Lock</w:t>
      </w:r>
    </w:p>
    <w:p w14:paraId="369BED48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перейти к началу строки в текстовом редакторе? a. Home b. End c. Page Up d. Page Down</w:t>
      </w:r>
    </w:p>
    <w:p w14:paraId="16EAC6E3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создать копию выделенного текста? a. Ctrl + X b. Ctrl + C c. Ctrl + V d. Ctrl + P</w:t>
      </w:r>
    </w:p>
    <w:p w14:paraId="47DCC33D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Какая клавиша используется для вставки скопированного текста? a. Ctrl + X b. Ctrl + C c. Ctrl + V d. Ctrl + Z</w:t>
      </w:r>
    </w:p>
    <w:p w14:paraId="7B3ACDA7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Какие из перечисленных клавиш отвечают за выделение текста по словам? a. Ctrl + Arrow Right b. Ctrl + Arrow Left c. Ctrl + Shift + Arrow Right d. Ctrl + Shift + Arrow Left</w:t>
      </w:r>
    </w:p>
    <w:p w14:paraId="19F07F59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перейти к концу строки в текстовом редакторе? a. Home b. End c. Page Up d. Page Down</w:t>
      </w:r>
    </w:p>
    <w:p w14:paraId="3A524097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lastRenderedPageBreak/>
        <w:t>Какие из следующих комбинаций клавиш используются для сохранения документа? a. Ctrl + S b. Ctrl + C c. Ctrl + P d. Ctrl + X</w:t>
      </w:r>
    </w:p>
    <w:p w14:paraId="0084B0BC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Какие клавиши используются для отмены последнего действия? a. Ctrl + Z b. Ctrl + Y c. Ctrl + X d. Ctrl + C</w:t>
      </w:r>
    </w:p>
    <w:p w14:paraId="7D7CC188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вставить символ copyright (©) в текст? a. Ctrl + C b. Ctrl + V c. Alt + 0169 (на цифровой клавиатуре) d. Ctrl + S</w:t>
      </w:r>
    </w:p>
    <w:p w14:paraId="3619892D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изменить размер шрифта в текстовом редакторе? a. Ctrl + I b. Ctrl + B c. Ctrl + U d. Ctrl + [или Ctrl + ]</w:t>
      </w:r>
    </w:p>
    <w:p w14:paraId="0CB051A7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Какие клавиши используются для вырезания выделенного текста? a. Ctrl + X b. Ctrl + C c. Ctrl + V d. Ctrl + Z</w:t>
      </w:r>
    </w:p>
    <w:p w14:paraId="63392006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Какие клавиши используются для поиска определенного слова в тексте? a. Ctrl + F b. Ctrl + P c. Ctrl + S d. Ctrl + R</w:t>
      </w:r>
    </w:p>
    <w:p w14:paraId="218E7467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вставить текущую дату в документ? a. Ctrl + D b. Ctrl + T c. Ctrl + F5 d. Alt + Shift + D</w:t>
      </w:r>
    </w:p>
    <w:p w14:paraId="71144E4F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сделать текст жирным в текстовом редакторе? a. Ctrl + I b. Ctrl + U c. Ctrl + B d. Ctrl + E</w:t>
      </w:r>
    </w:p>
    <w:p w14:paraId="330D2410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скопировать форматирование текста (стиль) на другой участок текста? a. Ctrl + Shift + C b. Ctrl + Shift + V c. Ctrl + Alt + C d. Ctrl + Alt + V</w:t>
      </w:r>
    </w:p>
    <w:p w14:paraId="1A2D3AEE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создать неразрывный пробел в тексте? a. Ctrl + Space b. Ctrl + Shift + Space c. Alt + Space d. Alt + Shift + Space</w:t>
      </w:r>
    </w:p>
    <w:p w14:paraId="543A6A04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вставить символ тильды (~) в текст? a. Alt + 126 b. Ctrl + ~ c. Shift + ` d. Alt + Shift + ~</w:t>
      </w:r>
    </w:p>
    <w:p w14:paraId="60020613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узнать количество слов в документе? a. Alt + W b. Ctrl + W c. Ctrl + Shift + W d. Alt + Shift + W</w:t>
      </w:r>
    </w:p>
    <w:p w14:paraId="48AFF2F3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скопировать выделенный текст без форматирования (только текст)? a. Ctrl + Shift + C b. Ctrl + Shift + V c. Ctrl + Alt + C d. Ctrl + C</w:t>
      </w:r>
    </w:p>
    <w:p w14:paraId="21082B45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вставить изображение в текстовый документ? a. Ctrl + I b. Ctrl + V c. Ctrl + P d. Ctrl + M</w:t>
      </w:r>
    </w:p>
    <w:p w14:paraId="5170CB7C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Какие клавиши используются для выделения всего текста в предложенном документе? a. Ctrl + A b. Ctrl + X c. Ctrl + V d. Ctrl + S</w:t>
      </w:r>
    </w:p>
    <w:p w14:paraId="6F3B3095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создать маркированный список в текстовом редакторе? a. Ctrl + 1 b. Ctrl + L c. Ctrl + M d. Ctrl + Shift + L</w:t>
      </w:r>
    </w:p>
    <w:p w14:paraId="4CC3AA7B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скопировать текст на одном уровне форматирования на другой уровень вложенности? a. Ctrl + Shift + &gt; b. Ctrl + Shift + &lt; c. Ctrl + Alt + &gt; d. Ctrl + Alt + &lt;</w:t>
      </w:r>
    </w:p>
    <w:p w14:paraId="09700F2C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Какой метод вставки текста используется для замены существующего выделенного текста? a. Ctrl + X b. Ctrl + C c. Ctrl + V d. Ctrl + Shift + V</w:t>
      </w:r>
    </w:p>
    <w:p w14:paraId="2B02C056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Какие клавиши используются для отмены выделения текста? a. Esc b. Ctrl + Z c. Ctrl + X d. Ctrl + C</w:t>
      </w:r>
    </w:p>
    <w:p w14:paraId="2399634F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установить межстрочный интервал в текстовом редакторе? a. Ctrl + 1 b. Ctrl + 1.5 c. Ctrl + 2 d. Ctrl + 0</w:t>
      </w:r>
    </w:p>
    <w:p w14:paraId="4E838CCA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скопировать форматирование текста (стиль) на другой участок текста? a. Ctrl + Shift + C b. Ctrl + Shift + V c. Ctrl + Alt + C d. Ctrl + Alt + V</w:t>
      </w:r>
    </w:p>
    <w:p w14:paraId="27BCF8FA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вставить специальный символ в текстовый документ? a. Ctrl + S b. Ctrl + Alt + S c. Ctrl + Shift + S d. Ctrl + T</w:t>
      </w:r>
    </w:p>
    <w:p w14:paraId="17A84F43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включить или выключить проверку орфографии в текстовом редакторе? a. Ctrl + F7 b. Ctrl + F8 c. Ctrl + F9 d. Ctrl + F10</w:t>
      </w:r>
    </w:p>
    <w:p w14:paraId="2EF578E9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создать нумерованный список в текстовом редакторе? a. Ctrl + 1 b. Ctrl + L c. Ctrl + M d. Ctrl + Shift + L</w:t>
      </w:r>
    </w:p>
    <w:p w14:paraId="1A2C45A2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lastRenderedPageBreak/>
        <w:t>Какой метод вставки текста используется для добавления текста в документ без удаления существующего текста? a. Ctrl + X b. Ctrl + C c. Ctrl + V d. Ctrl + Shift + V</w:t>
      </w:r>
    </w:p>
    <w:p w14:paraId="2F781A2A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скопировать выделенный текст без форматирования (только текст)? a. Ctrl + Shift + C b. Ctrl + Shift + V c. Ctrl + Alt + C d. Ctrl + C</w:t>
      </w:r>
    </w:p>
    <w:p w14:paraId="2D908D95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создать маркированный список в текстовом редакторе? a. Ctrl + 1 b. Ctrl + L c. Ctrl + M d. Ctrl + Shift + L</w:t>
      </w:r>
    </w:p>
    <w:p w14:paraId="1D945C2E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Какие клавиши используются для отмены выделения текста? a. Esc b. Ctrl + Z c. Ctrl + X d. Ctrl + C</w:t>
      </w:r>
    </w:p>
    <w:p w14:paraId="5FA11C63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установить межстрочный интервал в текстовом редакторе? a. Ctrl + 1 b. Ctrl + 1.5 c. Ctrl + 2 d. Ctrl + 0</w:t>
      </w:r>
    </w:p>
    <w:p w14:paraId="42CAED56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скопировать форматирование текста (стиль) на другой участок текста? a. Ctrl + Shift + C b. Ctrl + Shift + V c. Ctrl + Alt + C d. Ctrl + Alt + V</w:t>
      </w:r>
    </w:p>
    <w:p w14:paraId="7DFFE13E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вставить специальный символ в текстовый документ? a. Ctrl + S b. Ctrl + Alt + S c. Ctrl + Shift + S d. Ctrl + T</w:t>
      </w:r>
    </w:p>
    <w:p w14:paraId="5C710208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включить или выключить проверку орфографии в текстовом редакторе? a. Ctrl + F7 b. Ctrl + F8 c. Ctrl + F9 d. Ctrl + F10</w:t>
      </w:r>
    </w:p>
    <w:p w14:paraId="7667C625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создать нумерованный список в текстовом редакторе? a. Ctrl + 1 b. Ctrl + L c. Ctrl + M d. Ctrl + Shift + L</w:t>
      </w:r>
    </w:p>
    <w:p w14:paraId="06296019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Какой метод вставки текста используется для добавления текста в документ без удаления существующего текста? a. Ctrl + X b. Ctrl + C c. Ctrl + V d. Ctrl + Shift + V</w:t>
      </w:r>
    </w:p>
    <w:p w14:paraId="7C584CB6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скопировать выделенный текст без форматирования (только текст)? a. Ctrl + Shift + C b. Ctrl + Shift + V c. Ctrl + Alt + C d. Ctrl + C</w:t>
      </w:r>
    </w:p>
    <w:p w14:paraId="6283D3B5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создать маркированный список в текстовом редакторе? a. Ctrl + 1 b. Ctrl + L c. Ctrl + M d. Ctrl + Shift + L</w:t>
      </w:r>
    </w:p>
    <w:p w14:paraId="765DAEAD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Какие клавиши используются для отмены выделения текста? a. Esc b. Ctrl + Z c. Ctrl + X d. Ctrl + C</w:t>
      </w:r>
    </w:p>
    <w:p w14:paraId="03032095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установить межстрочный интервал в текстовом редакторе? a. Ctrl + 1 b. Ctrl + 1.5 c. Ctrl + 2 d. Ctrl + 0</w:t>
      </w:r>
    </w:p>
    <w:p w14:paraId="2A059FAA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скопировать форматирование текста (стиль) на другой участок текста? a. Ctrl + Shift + C b. Ctrl + Shift + V c. Ctrl + Alt + C d. Ctrl + Alt + V</w:t>
      </w:r>
    </w:p>
    <w:p w14:paraId="34CB04B1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вставить специальный символ в текстовый документ? a. Ctrl + S b. Ctrl + Alt + S c. Ctrl + Shift + S d. Ctrl + T</w:t>
      </w:r>
    </w:p>
    <w:p w14:paraId="6B7FD32A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включить или выключить проверку орфографии в текстовом редакторе? a. Ctrl + F7 b. Ctrl + F8 c. Ctrl + F9 d. Ctrl + F10</w:t>
      </w:r>
    </w:p>
    <w:p w14:paraId="21D4DC6F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создать нумерованный список в текстовом редакторе? a. Ctrl + 1 b. Ctrl + L c. Ctrl + M d. Ctrl + Shift + L</w:t>
      </w:r>
    </w:p>
    <w:p w14:paraId="7E1950A2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Какой метод вставки текста используется для добавления текста в документ без удаления существующего текста? a. Ctrl + X b. Ctrl + C c. Ctrl + V d. Ctrl + Shift + V</w:t>
      </w:r>
    </w:p>
    <w:p w14:paraId="2C374D8A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скопировать выделенный текст без форматирования (только текст)? a. Ctrl + Shift + C b. Ctrl + Shift + V c. Ctrl + Alt + C d. Ctrl + C</w:t>
      </w:r>
    </w:p>
    <w:p w14:paraId="60A6762E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создать маркированный список в текстовом редакторе? a. Ctrl + 1 b. Ctrl + L c. Ctrl + M d. Ctrl + Shift + L</w:t>
      </w:r>
    </w:p>
    <w:p w14:paraId="6D10B4C0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Какие клавиши используются для отмены выделения текста? a. Esc b. Ctrl + Z c. Ctrl + X d. Ctrl + C</w:t>
      </w:r>
    </w:p>
    <w:p w14:paraId="34F31520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установить межстрочный интервал в текстовом редакторе? a. Ctrl + 1 b. Ctrl + 1.5 c. Ctrl + 2 d. Ctrl + 0</w:t>
      </w:r>
    </w:p>
    <w:p w14:paraId="6C7E2B56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скопировать форматирование текста (стиль) на другой участок текста? a. Ctrl + Shift + C b. Ctrl + Shift + V c. Ctrl + Alt + C d. Ctrl + Alt + V</w:t>
      </w:r>
    </w:p>
    <w:p w14:paraId="3F5183B8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lastRenderedPageBreak/>
        <w:t>Как вставить специальный символ в текстовый документ? a. Ctrl + S b. Ctrl + Alt + S c. Ctrl + Shift + S d. Ctrl + T</w:t>
      </w:r>
    </w:p>
    <w:p w14:paraId="3536FEE3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включить или выключить проверку орфографии в текстовом редакторе? a. Ctrl + F7 b. Ctrl + F8 c. Ctrl + F9 d. Ctrl + F10</w:t>
      </w:r>
    </w:p>
    <w:p w14:paraId="19DD2A87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создать нумерованный список в текстовом редакторе? a. Ctrl + 1 b. Ctrl + L c. Ctrl + M d. Ctrl + Shift + L</w:t>
      </w:r>
    </w:p>
    <w:p w14:paraId="54B52B46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Какой метод вставки текста используется для добавления текста в документ без удаления существующего текста? a. Ctrl + X b. Ctrl + C c. Ctrl + V d. Ctrl + Shift + V</w:t>
      </w:r>
    </w:p>
    <w:p w14:paraId="4549F90B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скопировать выделенный текст без форматирования (только текст)? a. Ctrl + Shift + C b. Ctrl + Shift + V c. Ctrl + Alt + C d. Ctrl + C</w:t>
      </w:r>
    </w:p>
    <w:p w14:paraId="41E3E1F4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создать маркированный список в текстовом редакторе? a. Ctrl + 1 b. Ctrl + L c. Ctrl + M d. Ctrl + Shift + L</w:t>
      </w:r>
    </w:p>
    <w:p w14:paraId="5E602801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Какие клавиши используются для отмены выделения текста? a. Esc b. Ctrl + Z c. Ctrl + X d. Ctrl + C</w:t>
      </w:r>
    </w:p>
    <w:p w14:paraId="29EB8A74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установить межстрочный интервал в текстовом редакторе? a. Ctrl + 1 b. Ctrl + 1.5 c. Ctrl + 2 d. Ctrl + 0</w:t>
      </w:r>
    </w:p>
    <w:p w14:paraId="4C2B40AF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скопировать форматирование текста (стиль) на другой участок текста? a. Ctrl + Shift + C b. Ctrl + Shift + V c. Ctrl + Alt + C d. Ctrl + Alt + V</w:t>
      </w:r>
    </w:p>
    <w:p w14:paraId="325D4A6C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вставить специальный символ в текстовый документ? a. Ctrl + S b. Ctrl + Alt + S c. Ctrl + Shift + S d. Ctrl + T</w:t>
      </w:r>
    </w:p>
    <w:p w14:paraId="3FFCEAB3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включить или выключить проверку орфографии в текстовом редакторе? a. Ctrl + F7 b. Ctrl + F8 c. Ctrl + F9 d. Ctrl + F10</w:t>
      </w:r>
    </w:p>
    <w:p w14:paraId="64C4AA38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создать нумерованный список в текстовом редакторе? a. Ctrl + 1 b. Ctrl + L c. Ctrl + M d. Ctrl + Shift + L</w:t>
      </w:r>
    </w:p>
    <w:p w14:paraId="67C31456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Какой метод вставки текста используется для добавления текста в документ без удаления существующего текста? a. Ctrl + X b. Ctrl + C c. Ctrl + V d. Ctrl + Shift + V</w:t>
      </w:r>
    </w:p>
    <w:p w14:paraId="41F019F5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скопировать выделенный текст без форматирования (только текст)? a. Ctrl + Shift + C b. Ctrl + Shift + V c. Ctrl + Alt + C d. Ctrl + C</w:t>
      </w:r>
    </w:p>
    <w:p w14:paraId="3320A95E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создать маркированный список в текстовом редакторе? a. Ctrl + 1 b. Ctrl + L c. Ctrl + M d. Ctrl + Shift + L</w:t>
      </w:r>
    </w:p>
    <w:p w14:paraId="070E3B11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Какие клавиши используются для отмены выделения текста? a. Esc b. Ctrl + Z c. Ctrl + X d. Ctrl + C</w:t>
      </w:r>
    </w:p>
    <w:p w14:paraId="47FCAC54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установить межстрочный интервал в текстовом редакторе? a. Ctrl + 1 b. Ctrl + 1.5 c. Ctrl + 2 d. Ctrl + 0</w:t>
      </w:r>
    </w:p>
    <w:p w14:paraId="436BF259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скопировать форматирование текста (стиль) на другой участок текста? a. Ctrl + Shift + C b. Ctrl + Shift + V c. Ctrl + Alt + C d. Ctrl + Alt + V</w:t>
      </w:r>
    </w:p>
    <w:p w14:paraId="1F3D2663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вставить специальный символ в текстовый документ? a. Ctrl + S b. Ctrl + Alt + S c. Ctrl + Shift + S d. Ctrl + T</w:t>
      </w:r>
    </w:p>
    <w:p w14:paraId="07F66694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включить или выключить проверку орфографии в текстовом редакторе? a. Ctrl + F7 b. Ctrl + F8 c. Ctrl + F9 d. Ctrl + F10</w:t>
      </w:r>
    </w:p>
    <w:p w14:paraId="12CA019A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создать нумерованный список в текстовом редакторе? a. Ctrl + 1 b. Ctrl + L c. Ctrl + M d. Ctrl + Shift + L</w:t>
      </w:r>
    </w:p>
    <w:p w14:paraId="6AAC2F82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Какой метод вставки текста используется для добавления текста в документ без удаления существующего текста? a. Ctrl + X b. Ctrl + C c. Ctrl + V d. Ctrl + Shift + V</w:t>
      </w:r>
    </w:p>
    <w:p w14:paraId="6AA781C4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скопировать выделенный текст без форматирования (только текст)? a. Ctrl + Shift + C b. Ctrl + Shift + V c. Ctrl + Alt + C d. Ctrl + C</w:t>
      </w:r>
    </w:p>
    <w:p w14:paraId="372A197D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создать маркированный список в текстовом редакторе? a. Ctrl + 1 b. Ctrl + L c. Ctrl + M d. Ctrl + Shift + L</w:t>
      </w:r>
    </w:p>
    <w:p w14:paraId="6520AFB8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lastRenderedPageBreak/>
        <w:t>Какие клавиши используются для отмены выделения текста? a. Esc b. Ctrl + Z c. Ctrl + X d. Ctrl + C</w:t>
      </w:r>
    </w:p>
    <w:p w14:paraId="3202017B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установить межстрочный интервал в текстовом редакторе? a. Ctrl + 1 b. Ctrl + 1.5 c. Ctrl + 2 d. Ctrl + 0</w:t>
      </w:r>
    </w:p>
    <w:p w14:paraId="11FFAB25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скопировать форматирование текста (стиль) на другой участок текста? a. Ctrl + Shift + C b. Ctrl + Shift + V c. Ctrl + Alt + C d. Ctrl + Alt + V</w:t>
      </w:r>
    </w:p>
    <w:p w14:paraId="18556DA8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вставить специальный символ в текстовый документ? a. Ctrl + S b. Ctrl + Alt + S c. Ctrl + Shift + S d. Ctrl + T</w:t>
      </w:r>
    </w:p>
    <w:p w14:paraId="205C76E3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включить или выключить проверку орфографии в текстовом редакторе? a. Ctrl + F7 b. Ctrl + F8 c. Ctrl + F9 d. Ctrl + F10</w:t>
      </w:r>
    </w:p>
    <w:p w14:paraId="1649A66D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создать нумерованный список в текстовом редакторе? a. Ctrl + 1 b. Ctrl + L c. Ctrl + M d. Ctrl + Shift + L</w:t>
      </w:r>
    </w:p>
    <w:p w14:paraId="228273C6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Какой метод вставки текста используется для добавления текста в документ без удаления существующего текста? a. Ctrl + X b. Ctrl + C c. Ctrl + V d. Ctrl + Shift + V</w:t>
      </w:r>
    </w:p>
    <w:p w14:paraId="01A0340C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скопировать выделенный текст без форматирования (только текст)? a. Ctrl + Shift + C b. Ctrl + Shift + V c. Ctrl + Alt + C d. Ctrl + C</w:t>
      </w:r>
    </w:p>
    <w:p w14:paraId="79F95DEA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создать маркированный список в текстовом редакторе? a. Ctrl + 1 b. Ctrl + L c. Ctrl + M d. Ctrl + Shift + L</w:t>
      </w:r>
    </w:p>
    <w:p w14:paraId="6E94C4A1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Какие клавиши используются для отмены выделения текста? a. Esc b. Ctrl + Z c. Ctrl + X d. Ctrl + C</w:t>
      </w:r>
    </w:p>
    <w:p w14:paraId="5C484BFF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установить межстрочный интервал в текстовом редакторе? a. Ctrl + 1 b. Ctrl + 1.5 c. Ctrl + 2 d. Ctrl + 0</w:t>
      </w:r>
    </w:p>
    <w:p w14:paraId="5C986B0C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скопировать форматирование текста (стиль) на другой участок текста? a. Ctrl + Shift + C b. Ctrl + Shift + V c. Ctrl + Alt + C d. Ctrl + Alt + V</w:t>
      </w:r>
    </w:p>
    <w:p w14:paraId="5E4F9D66" w14:textId="77777777" w:rsidR="006A3F9E" w:rsidRPr="006A3F9E" w:rsidRDefault="006A3F9E" w:rsidP="006A3F9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Как вставить специальный символ в текстовый документ? a. Ctrl + S b. Ctrl + Alt + S c. Ctrl + Shift + S d. Ctrl + T</w:t>
      </w:r>
    </w:p>
    <w:p w14:paraId="2F563D6E" w14:textId="6B2D7B58" w:rsidR="006A3F9E" w:rsidRPr="006A3F9E" w:rsidRDefault="006A3F9E" w:rsidP="006A3F9E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fldChar w:fldCharType="begin"/>
      </w: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instrText xml:space="preserve"> INCLUDEPICTURE "https://lh3.googleusercontent.com/a/ACg8ocLs-uPnoYCggusH0ESPu1C8tzizjtWgnmjCGcAbbEsUwIk=s96-c" \* MERGEFORMATINET </w:instrText>
      </w: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fldChar w:fldCharType="separate"/>
      </w:r>
      <w:r w:rsidRPr="006A3F9E">
        <w:rPr>
          <w:rFonts w:ascii="Segoe UI" w:eastAsia="Times New Roman" w:hAnsi="Segoe UI" w:cs="Segoe UI"/>
          <w:noProof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653563B3" wp14:editId="6A27D4BF">
            <wp:extent cx="301625" cy="301625"/>
            <wp:effectExtent l="0" t="0" r="3175" b="3175"/>
            <wp:docPr id="936738018" name="Рисунок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fldChar w:fldCharType="end"/>
      </w:r>
    </w:p>
    <w:p w14:paraId="1A7F639B" w14:textId="77777777" w:rsidR="006A3F9E" w:rsidRPr="006A3F9E" w:rsidRDefault="006A3F9E" w:rsidP="006A3F9E">
      <w:pPr>
        <w:shd w:val="clear" w:color="auto" w:fill="FFFFFF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ru-RU"/>
          <w14:ligatures w14:val="none"/>
        </w:rPr>
        <w:t>Вы</w:t>
      </w:r>
    </w:p>
    <w:p w14:paraId="241CDF18" w14:textId="77777777" w:rsidR="006A3F9E" w:rsidRPr="006A3F9E" w:rsidRDefault="006A3F9E" w:rsidP="006A3F9E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ответ?</w:t>
      </w:r>
    </w:p>
    <w:p w14:paraId="02A74E86" w14:textId="77777777" w:rsidR="006A3F9E" w:rsidRPr="006A3F9E" w:rsidRDefault="006A3F9E" w:rsidP="006A3F9E">
      <w:pPr>
        <w:shd w:val="clear" w:color="auto" w:fill="19C37D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ChatGPT</w:t>
      </w:r>
    </w:p>
    <w:p w14:paraId="677C23FF" w14:textId="77777777" w:rsidR="006A3F9E" w:rsidRPr="006A3F9E" w:rsidRDefault="006A3F9E" w:rsidP="006A3F9E">
      <w:pPr>
        <w:shd w:val="clear" w:color="auto" w:fill="FFFFFF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ru-RU"/>
          <w14:ligatures w14:val="none"/>
        </w:rPr>
        <w:t>ChatGPT</w:t>
      </w:r>
    </w:p>
    <w:p w14:paraId="207DEC1F" w14:textId="77777777" w:rsidR="006A3F9E" w:rsidRPr="006A3F9E" w:rsidRDefault="006A3F9E" w:rsidP="006A3F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Конечно, вот ответы на тесты:</w:t>
      </w:r>
    </w:p>
    <w:p w14:paraId="19D81CC2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Enter</w:t>
      </w:r>
    </w:p>
    <w:p w14:paraId="12D3FA7F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c. Метод 10-пальцевого печатания</w:t>
      </w:r>
    </w:p>
    <w:p w14:paraId="693DA091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b. Удаляет символ перед курсором</w:t>
      </w:r>
    </w:p>
    <w:p w14:paraId="7C45D0FC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Ctrl + A</w:t>
      </w:r>
    </w:p>
    <w:p w14:paraId="1D6F4C7C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d. Точка (.)</w:t>
      </w:r>
    </w:p>
    <w:p w14:paraId="51D5EAF7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b. Arial</w:t>
      </w:r>
    </w:p>
    <w:p w14:paraId="16A3EF3B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c. Провести по тексту, удерживая левую кнопку мыши</w:t>
      </w:r>
    </w:p>
    <w:p w14:paraId="2A1D7AAF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b. Ctrl + C</w:t>
      </w:r>
    </w:p>
    <w:p w14:paraId="47F853A8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Ctrl + Z</w:t>
      </w:r>
    </w:p>
    <w:p w14:paraId="1CAE23D5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F1, F2, F3</w:t>
      </w:r>
    </w:p>
    <w:p w14:paraId="5FA16703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Home</w:t>
      </w:r>
    </w:p>
    <w:p w14:paraId="4DF9C69D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b. Ctrl + C</w:t>
      </w:r>
    </w:p>
    <w:p w14:paraId="02455DCA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c. Ctrl + V</w:t>
      </w:r>
    </w:p>
    <w:p w14:paraId="3A2BBF50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c. Ctrl + Shift + Arrow Right</w:t>
      </w:r>
    </w:p>
    <w:p w14:paraId="3B572AFE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b. End</w:t>
      </w:r>
    </w:p>
    <w:p w14:paraId="1A193555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Ctrl + S</w:t>
      </w:r>
    </w:p>
    <w:p w14:paraId="541FB64D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lastRenderedPageBreak/>
        <w:t>a. Ctrl + Z</w:t>
      </w:r>
    </w:p>
    <w:p w14:paraId="5FA17931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c. Alt + 0169 (на цифровой клавиатуре)</w:t>
      </w:r>
    </w:p>
    <w:p w14:paraId="50B3491B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d. Ctrl + [или Ctrl + ]</w:t>
      </w:r>
    </w:p>
    <w:p w14:paraId="090877C4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Ctrl + X</w:t>
      </w:r>
    </w:p>
    <w:p w14:paraId="24E73D59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Ctrl + F</w:t>
      </w:r>
    </w:p>
    <w:p w14:paraId="56293A13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d. Alt + Shift + D</w:t>
      </w:r>
    </w:p>
    <w:p w14:paraId="06A5D455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c. Ctrl + B</w:t>
      </w:r>
    </w:p>
    <w:p w14:paraId="22CF63CC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b. Ctrl + Shift + V</w:t>
      </w:r>
    </w:p>
    <w:p w14:paraId="09345551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b. Ctrl + Shift + Space</w:t>
      </w:r>
    </w:p>
    <w:p w14:paraId="37B9AD7D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Alt + 126</w:t>
      </w:r>
    </w:p>
    <w:p w14:paraId="69415C90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d. Alt + Shift + W</w:t>
      </w:r>
    </w:p>
    <w:p w14:paraId="0B88FD72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Ctrl + Shift + C</w:t>
      </w:r>
    </w:p>
    <w:p w14:paraId="216FBEEE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c. Ctrl + P</w:t>
      </w:r>
    </w:p>
    <w:p w14:paraId="56FC72FF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Ctrl + A</w:t>
      </w:r>
    </w:p>
    <w:p w14:paraId="2DD485DE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b. Ctrl + L</w:t>
      </w:r>
    </w:p>
    <w:p w14:paraId="4D205856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b. Ctrl + Shift + &lt;</w:t>
      </w:r>
    </w:p>
    <w:p w14:paraId="6CE9A80B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c. Ctrl + V</w:t>
      </w:r>
    </w:p>
    <w:p w14:paraId="5AE08ECD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Esc</w:t>
      </w:r>
    </w:p>
    <w:p w14:paraId="73D34262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Ctrl + 1</w:t>
      </w:r>
    </w:p>
    <w:p w14:paraId="0AA6A9BC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Ctrl + Shift + C</w:t>
      </w:r>
    </w:p>
    <w:p w14:paraId="36CA35A3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c. Ctrl + Shift + S</w:t>
      </w:r>
    </w:p>
    <w:p w14:paraId="06788BBB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Ctrl + F7</w:t>
      </w:r>
    </w:p>
    <w:p w14:paraId="59952C6B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d. Ctrl + Shift + L</w:t>
      </w:r>
    </w:p>
    <w:p w14:paraId="4AD5FA82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c. Ctrl + V</w:t>
      </w:r>
    </w:p>
    <w:p w14:paraId="0DF82DD0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d. Ctrl + C</w:t>
      </w:r>
    </w:p>
    <w:p w14:paraId="05023D36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b. Ctrl + L</w:t>
      </w:r>
    </w:p>
    <w:p w14:paraId="41F30062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Esc</w:t>
      </w:r>
    </w:p>
    <w:p w14:paraId="2262792F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Ctrl + 1</w:t>
      </w:r>
    </w:p>
    <w:p w14:paraId="36CFC1CA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Ctrl + Shift + C</w:t>
      </w:r>
    </w:p>
    <w:p w14:paraId="5B4A2152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c. Ctrl + Shift + S</w:t>
      </w:r>
    </w:p>
    <w:p w14:paraId="45ED36CF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Ctrl + F7</w:t>
      </w:r>
    </w:p>
    <w:p w14:paraId="385C6BE1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d. Ctrl + Shift + L</w:t>
      </w:r>
    </w:p>
    <w:p w14:paraId="4CA377EB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c. Ctrl + V</w:t>
      </w:r>
    </w:p>
    <w:p w14:paraId="363C62C4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d. Ctrl + C</w:t>
      </w:r>
    </w:p>
    <w:p w14:paraId="45A5BE5D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c. Ctrl + M</w:t>
      </w:r>
    </w:p>
    <w:p w14:paraId="0284C25E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Esc</w:t>
      </w:r>
    </w:p>
    <w:p w14:paraId="3A2135B0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Ctrl + 1</w:t>
      </w:r>
    </w:p>
    <w:p w14:paraId="27157ADB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b. Ctrl + Shift + V</w:t>
      </w:r>
    </w:p>
    <w:p w14:paraId="7E16ECD6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Ctrl + S</w:t>
      </w:r>
    </w:p>
    <w:p w14:paraId="5088C04F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b. Ctrl + F8</w:t>
      </w:r>
    </w:p>
    <w:p w14:paraId="29466633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d. Ctrl + Shift + L</w:t>
      </w:r>
    </w:p>
    <w:p w14:paraId="0CCB81A8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c. Ctrl + V</w:t>
      </w:r>
    </w:p>
    <w:p w14:paraId="7639B650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d. Ctrl + C</w:t>
      </w:r>
    </w:p>
    <w:p w14:paraId="1F140251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b. Ctrl + L</w:t>
      </w:r>
    </w:p>
    <w:p w14:paraId="5DA99C70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Esc</w:t>
      </w:r>
    </w:p>
    <w:p w14:paraId="4EE36BAC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b. Ctrl + 1.5</w:t>
      </w:r>
    </w:p>
    <w:p w14:paraId="05A69069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Ctrl + Shift + C</w:t>
      </w:r>
    </w:p>
    <w:p w14:paraId="61FEC756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c. Ctrl + Shift + S</w:t>
      </w:r>
    </w:p>
    <w:p w14:paraId="06321B1E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Ctrl + F7</w:t>
      </w:r>
    </w:p>
    <w:p w14:paraId="4B46FE74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lastRenderedPageBreak/>
        <w:t>d. Ctrl + Shift + L</w:t>
      </w:r>
    </w:p>
    <w:p w14:paraId="7D9C7696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c. Ctrl + V</w:t>
      </w:r>
    </w:p>
    <w:p w14:paraId="767E5F83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d. Ctrl + C</w:t>
      </w:r>
    </w:p>
    <w:p w14:paraId="69230A91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b. Ctrl + L</w:t>
      </w:r>
    </w:p>
    <w:p w14:paraId="00593EC3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Esc</w:t>
      </w:r>
    </w:p>
    <w:p w14:paraId="7AC96965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b. Ctrl + 1.5</w:t>
      </w:r>
    </w:p>
    <w:p w14:paraId="1BDD4E7E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Ctrl + Shift + C</w:t>
      </w:r>
    </w:p>
    <w:p w14:paraId="1418F0CC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c. Ctrl + Shift + S</w:t>
      </w:r>
    </w:p>
    <w:p w14:paraId="1BDA7E5B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Ctrl + F7</w:t>
      </w:r>
    </w:p>
    <w:p w14:paraId="282E1E09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d. Ctrl + Shift + L</w:t>
      </w:r>
    </w:p>
    <w:p w14:paraId="0C4302DC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c. Ctrl + V</w:t>
      </w:r>
    </w:p>
    <w:p w14:paraId="01D15F42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d. Ctrl + C</w:t>
      </w:r>
    </w:p>
    <w:p w14:paraId="58401655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b. Ctrl + L</w:t>
      </w:r>
    </w:p>
    <w:p w14:paraId="2DA58CEE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Esc</w:t>
      </w:r>
    </w:p>
    <w:p w14:paraId="431C4CF8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Ctrl + 1</w:t>
      </w:r>
    </w:p>
    <w:p w14:paraId="2FC19D03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Ctrl + Shift + C</w:t>
      </w:r>
    </w:p>
    <w:p w14:paraId="31B14A8A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Ctrl + Alt + S</w:t>
      </w:r>
    </w:p>
    <w:p w14:paraId="798570CA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Ctrl + F7</w:t>
      </w:r>
    </w:p>
    <w:p w14:paraId="0F44DB5D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d. Ctrl + Shift + L</w:t>
      </w:r>
    </w:p>
    <w:p w14:paraId="5FA03A80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c. Ctrl + V</w:t>
      </w:r>
    </w:p>
    <w:p w14:paraId="20F137CA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d. Ctrl + C</w:t>
      </w:r>
    </w:p>
    <w:p w14:paraId="60F5FA73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b. Ctrl + L</w:t>
      </w:r>
    </w:p>
    <w:p w14:paraId="57960536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Esc</w:t>
      </w:r>
    </w:p>
    <w:p w14:paraId="3152D6FD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b. Ctrl + 1.5</w:t>
      </w:r>
    </w:p>
    <w:p w14:paraId="520E70BD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Ctrl + Shift + C</w:t>
      </w:r>
    </w:p>
    <w:p w14:paraId="0F07F1C8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c. Ctrl + Shift + S</w:t>
      </w:r>
    </w:p>
    <w:p w14:paraId="3ED34772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Ctrl + F7</w:t>
      </w:r>
    </w:p>
    <w:p w14:paraId="4A68A652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d. Ctrl + Shift + L</w:t>
      </w:r>
    </w:p>
    <w:p w14:paraId="2BC183B0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c. Ctrl + V</w:t>
      </w:r>
    </w:p>
    <w:p w14:paraId="39E5BFFE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d. Ctrl + C</w:t>
      </w:r>
    </w:p>
    <w:p w14:paraId="3E0350EF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b. Ctrl + L</w:t>
      </w:r>
    </w:p>
    <w:p w14:paraId="2044BC9D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Esc</w:t>
      </w:r>
    </w:p>
    <w:p w14:paraId="08049A12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b. Ctrl + 1.5</w:t>
      </w:r>
    </w:p>
    <w:p w14:paraId="33975F82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a. Ctrl + Shift + C</w:t>
      </w:r>
    </w:p>
    <w:p w14:paraId="5137D631" w14:textId="77777777" w:rsidR="006A3F9E" w:rsidRPr="006A3F9E" w:rsidRDefault="006A3F9E" w:rsidP="006A3F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 w:rsidRPr="006A3F9E"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c. Ctrl + Shift + S</w:t>
      </w:r>
    </w:p>
    <w:p w14:paraId="567F5C09" w14:textId="77777777" w:rsidR="006A3F9E" w:rsidRPr="006A3F9E" w:rsidRDefault="006A3F9E">
      <w:pPr>
        <w:rPr>
          <w:lang w:val="ru-RU"/>
        </w:rPr>
      </w:pPr>
    </w:p>
    <w:sectPr w:rsidR="006A3F9E" w:rsidRPr="006A3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C43E4"/>
    <w:multiLevelType w:val="multilevel"/>
    <w:tmpl w:val="A8F0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997C70"/>
    <w:multiLevelType w:val="multilevel"/>
    <w:tmpl w:val="3C90E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A0CF8"/>
    <w:multiLevelType w:val="multilevel"/>
    <w:tmpl w:val="8AC06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6249E9"/>
    <w:multiLevelType w:val="multilevel"/>
    <w:tmpl w:val="49408A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174F31"/>
    <w:multiLevelType w:val="multilevel"/>
    <w:tmpl w:val="A73E605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5959648">
    <w:abstractNumId w:val="1"/>
  </w:num>
  <w:num w:numId="2" w16cid:durableId="1160462881">
    <w:abstractNumId w:val="3"/>
  </w:num>
  <w:num w:numId="3" w16cid:durableId="605115765">
    <w:abstractNumId w:val="4"/>
  </w:num>
  <w:num w:numId="4" w16cid:durableId="336663454">
    <w:abstractNumId w:val="2"/>
  </w:num>
  <w:num w:numId="5" w16cid:durableId="576742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F6"/>
    <w:rsid w:val="00091DF6"/>
    <w:rsid w:val="006A3F9E"/>
    <w:rsid w:val="007C1053"/>
    <w:rsid w:val="00916BE7"/>
    <w:rsid w:val="00ED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32343E"/>
  <w15:chartTrackingRefBased/>
  <w15:docId w15:val="{A75F505E-0664-BC47-B76B-9F9F09F9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1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1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1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1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1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1D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1D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1D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1D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1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91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91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1D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1DF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1D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1D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1D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1D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1D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1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1D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91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91D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1D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91D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91DF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91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91DF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91DF6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91D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091DF6"/>
    <w:rPr>
      <w:b/>
      <w:bCs/>
    </w:rPr>
  </w:style>
  <w:style w:type="character" w:styleId="ae">
    <w:name w:val="Emphasis"/>
    <w:basedOn w:val="a0"/>
    <w:uiPriority w:val="20"/>
    <w:qFormat/>
    <w:rsid w:val="00091D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8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06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88407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66151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7229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07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436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025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668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6558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44512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40385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0651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571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950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07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246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8217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341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2519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291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381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961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5954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45285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47028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0126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174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337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389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164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2439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162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7385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413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748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364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5122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097449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02958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2143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345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663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676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655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0353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984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061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883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792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102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3230</Words>
  <Characters>18415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Fayzulla Bekchanov</dc:creator>
  <cp:keywords/>
  <dc:description/>
  <cp:lastModifiedBy>Fayzulla Bekchanov</cp:lastModifiedBy>
  <cp:revision>2</cp:revision>
  <dcterms:created xsi:type="dcterms:W3CDTF">2024-03-08T17:06:00Z</dcterms:created>
  <dcterms:modified xsi:type="dcterms:W3CDTF">2024-03-08T19:46:00Z</dcterms:modified>
</cp:coreProperties>
</file>